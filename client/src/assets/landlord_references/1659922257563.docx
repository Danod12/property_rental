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6CDED" w14:textId="77777777" w:rsidR="00DA6ED4" w:rsidRDefault="00DA6ED4" w:rsidP="00DA6ED4">
      <w:r>
        <w:t>Project Proposal</w:t>
      </w:r>
    </w:p>
    <w:p w14:paraId="6AE6CDA5" w14:textId="77777777" w:rsidR="00DA6ED4" w:rsidRDefault="00DA6ED4" w:rsidP="00DA6ED4"/>
    <w:p w14:paraId="336C16E6" w14:textId="77777777" w:rsidR="00DA6ED4" w:rsidRDefault="00DA6ED4" w:rsidP="00DA6ED4">
      <w:pPr>
        <w:pStyle w:val="Title"/>
      </w:pPr>
      <w:r>
        <w:t>Income Verification Application for Corporate Premises Rental</w:t>
      </w:r>
    </w:p>
    <w:p w14:paraId="54B73505" w14:textId="77777777" w:rsidR="00DA6ED4" w:rsidRDefault="00DA6ED4" w:rsidP="00DA6ED4">
      <w:pPr>
        <w:pStyle w:val="Title"/>
      </w:pPr>
    </w:p>
    <w:p w14:paraId="1379D4E4" w14:textId="77777777" w:rsidR="00DA6ED4" w:rsidRDefault="00DA6ED4" w:rsidP="00DA6ED4">
      <w:r>
        <w:t>Daniel O’Driscoll, 19219318, x19219318@student.ncirl.ie</w:t>
      </w:r>
    </w:p>
    <w:p w14:paraId="43E8DAA9" w14:textId="77777777" w:rsidR="00DA6ED4" w:rsidRDefault="00DA6ED4" w:rsidP="00DA6ED4"/>
    <w:p w14:paraId="57196933" w14:textId="77777777" w:rsidR="00DA6ED4" w:rsidRDefault="00DA6ED4" w:rsidP="00DA6ED4">
      <w:pPr>
        <w:rPr>
          <w:lang w:val="ga-IE"/>
        </w:rPr>
      </w:pPr>
      <w:r>
        <w:t>Higher Diploma in Science in Computing</w:t>
      </w:r>
    </w:p>
    <w:p w14:paraId="04E5A146" w14:textId="77777777" w:rsidR="00DA6ED4" w:rsidRDefault="00DA6ED4" w:rsidP="00DA6ED4">
      <w:pPr>
        <w:rPr>
          <w:lang w:val="ga-IE"/>
        </w:rPr>
      </w:pPr>
    </w:p>
    <w:p w14:paraId="7868A270" w14:textId="77777777" w:rsidR="00DA6ED4" w:rsidRPr="002A3111" w:rsidRDefault="00DA6ED4" w:rsidP="00DA6ED4">
      <w:pPr>
        <w:rPr>
          <w:lang w:val="ga-IE"/>
        </w:rPr>
      </w:pPr>
      <w:r>
        <w:rPr>
          <w:lang w:val="ga-IE"/>
        </w:rPr>
        <w:t>Web Development</w:t>
      </w:r>
    </w:p>
    <w:p w14:paraId="612CA2BD" w14:textId="77777777" w:rsidR="00DA6ED4" w:rsidRDefault="00DA6ED4" w:rsidP="00DA6ED4"/>
    <w:p w14:paraId="086C16D6" w14:textId="0260DB67" w:rsidR="00DA6ED4" w:rsidRDefault="00DA6ED4" w:rsidP="00DA6ED4">
      <w:pPr>
        <w:rPr>
          <w:lang w:val="fr-FR"/>
        </w:rPr>
      </w:pPr>
      <w:r w:rsidRPr="00B10F94">
        <w:rPr>
          <w:lang w:val="fr-FR"/>
        </w:rPr>
        <w:t>Date</w:t>
      </w:r>
      <w:r>
        <w:rPr>
          <w:lang w:val="fr-FR"/>
        </w:rPr>
        <w:t xml:space="preserve"> : </w:t>
      </w:r>
      <w:r w:rsidR="00650D95">
        <w:rPr>
          <w:lang w:val="fr-FR"/>
        </w:rPr>
        <w:t>7</w:t>
      </w:r>
      <w:r>
        <w:rPr>
          <w:lang w:val="fr-FR"/>
        </w:rPr>
        <w:t>/</w:t>
      </w:r>
      <w:r w:rsidR="00650D95">
        <w:rPr>
          <w:lang w:val="fr-FR"/>
        </w:rPr>
        <w:t>6</w:t>
      </w:r>
      <w:r>
        <w:rPr>
          <w:lang w:val="fr-FR"/>
        </w:rPr>
        <w:t>/2022</w:t>
      </w:r>
    </w:p>
    <w:p w14:paraId="5C32F80D" w14:textId="77777777" w:rsidR="00DA6ED4" w:rsidRDefault="00DA6ED4">
      <w:pPr>
        <w:rPr>
          <w:b/>
          <w:bCs/>
          <w:sz w:val="36"/>
          <w:szCs w:val="36"/>
        </w:rPr>
      </w:pPr>
    </w:p>
    <w:p w14:paraId="30994675" w14:textId="77777777" w:rsidR="00DA6ED4" w:rsidRDefault="00DA6ED4">
      <w:pPr>
        <w:rPr>
          <w:b/>
          <w:bCs/>
          <w:sz w:val="36"/>
          <w:szCs w:val="36"/>
        </w:rPr>
      </w:pPr>
    </w:p>
    <w:p w14:paraId="015F8109" w14:textId="77777777" w:rsidR="00DA6ED4" w:rsidRDefault="00DA6ED4">
      <w:pPr>
        <w:rPr>
          <w:b/>
          <w:bCs/>
          <w:sz w:val="36"/>
          <w:szCs w:val="36"/>
        </w:rPr>
      </w:pPr>
    </w:p>
    <w:p w14:paraId="58F4DC30" w14:textId="77777777" w:rsidR="00DA6ED4" w:rsidRDefault="00DA6ED4">
      <w:pPr>
        <w:rPr>
          <w:b/>
          <w:bCs/>
          <w:sz w:val="36"/>
          <w:szCs w:val="36"/>
        </w:rPr>
      </w:pPr>
    </w:p>
    <w:p w14:paraId="2CA89C3C" w14:textId="77777777" w:rsidR="00DA6ED4" w:rsidRDefault="00DA6ED4">
      <w:pPr>
        <w:rPr>
          <w:b/>
          <w:bCs/>
          <w:sz w:val="36"/>
          <w:szCs w:val="36"/>
        </w:rPr>
      </w:pPr>
    </w:p>
    <w:p w14:paraId="1E31058A" w14:textId="77777777" w:rsidR="00DA6ED4" w:rsidRDefault="00DA6ED4">
      <w:pPr>
        <w:rPr>
          <w:b/>
          <w:bCs/>
          <w:sz w:val="36"/>
          <w:szCs w:val="36"/>
        </w:rPr>
      </w:pPr>
    </w:p>
    <w:p w14:paraId="0AC43D41" w14:textId="77777777" w:rsidR="00DA6ED4" w:rsidRDefault="00DA6ED4">
      <w:pPr>
        <w:rPr>
          <w:b/>
          <w:bCs/>
          <w:sz w:val="36"/>
          <w:szCs w:val="36"/>
        </w:rPr>
      </w:pPr>
    </w:p>
    <w:p w14:paraId="1D9BE73B" w14:textId="77777777" w:rsidR="00DA6ED4" w:rsidRDefault="00DA6ED4">
      <w:pPr>
        <w:rPr>
          <w:b/>
          <w:bCs/>
          <w:sz w:val="36"/>
          <w:szCs w:val="36"/>
        </w:rPr>
      </w:pPr>
    </w:p>
    <w:p w14:paraId="58078B15" w14:textId="77777777" w:rsidR="00DA6ED4" w:rsidRDefault="00DA6ED4">
      <w:pPr>
        <w:rPr>
          <w:b/>
          <w:bCs/>
          <w:sz w:val="36"/>
          <w:szCs w:val="36"/>
        </w:rPr>
      </w:pPr>
    </w:p>
    <w:p w14:paraId="336AC935" w14:textId="77777777" w:rsidR="00DA6ED4" w:rsidRDefault="00DA6ED4">
      <w:pPr>
        <w:rPr>
          <w:b/>
          <w:bCs/>
          <w:sz w:val="36"/>
          <w:szCs w:val="36"/>
        </w:rPr>
      </w:pPr>
    </w:p>
    <w:p w14:paraId="31005CCB" w14:textId="77777777" w:rsidR="00DA6ED4" w:rsidRDefault="00DA6ED4">
      <w:pPr>
        <w:rPr>
          <w:b/>
          <w:bCs/>
          <w:sz w:val="36"/>
          <w:szCs w:val="36"/>
        </w:rPr>
      </w:pPr>
    </w:p>
    <w:p w14:paraId="44C9B622" w14:textId="77777777" w:rsidR="00DA6ED4" w:rsidRDefault="00DA6ED4">
      <w:pPr>
        <w:rPr>
          <w:b/>
          <w:bCs/>
          <w:sz w:val="36"/>
          <w:szCs w:val="36"/>
        </w:rPr>
      </w:pPr>
    </w:p>
    <w:p w14:paraId="529375DA" w14:textId="77777777" w:rsidR="00DA6ED4" w:rsidRDefault="00DA6ED4">
      <w:pPr>
        <w:rPr>
          <w:b/>
          <w:bCs/>
          <w:sz w:val="36"/>
          <w:szCs w:val="36"/>
        </w:rPr>
      </w:pPr>
    </w:p>
    <w:p w14:paraId="3A609A3C" w14:textId="77777777" w:rsidR="00DA6ED4" w:rsidRDefault="00DA6ED4">
      <w:pPr>
        <w:rPr>
          <w:b/>
          <w:bCs/>
          <w:sz w:val="36"/>
          <w:szCs w:val="36"/>
        </w:rPr>
      </w:pPr>
    </w:p>
    <w:p w14:paraId="3DE53FC0" w14:textId="77777777" w:rsidR="00DA6ED4" w:rsidRDefault="00DA6ED4">
      <w:pPr>
        <w:rPr>
          <w:b/>
          <w:bCs/>
          <w:sz w:val="36"/>
          <w:szCs w:val="36"/>
        </w:rPr>
      </w:pPr>
    </w:p>
    <w:p w14:paraId="7DC88A45" w14:textId="77777777" w:rsidR="00DA6ED4" w:rsidRDefault="00DA6ED4">
      <w:pPr>
        <w:rPr>
          <w:b/>
          <w:bCs/>
          <w:sz w:val="36"/>
          <w:szCs w:val="36"/>
        </w:rPr>
      </w:pPr>
    </w:p>
    <w:p w14:paraId="2E11B1FD" w14:textId="77777777" w:rsidR="00DA6ED4" w:rsidRDefault="00DA6ED4">
      <w:pPr>
        <w:rPr>
          <w:b/>
          <w:bCs/>
          <w:sz w:val="36"/>
          <w:szCs w:val="36"/>
        </w:rPr>
      </w:pPr>
    </w:p>
    <w:p w14:paraId="4FB30C35" w14:textId="77777777" w:rsidR="00DA6ED4" w:rsidRDefault="00DA6ED4">
      <w:pPr>
        <w:rPr>
          <w:b/>
          <w:bCs/>
          <w:sz w:val="36"/>
          <w:szCs w:val="36"/>
        </w:rPr>
      </w:pPr>
    </w:p>
    <w:p w14:paraId="3EFCD7B8" w14:textId="77777777" w:rsidR="00DA6ED4" w:rsidRDefault="00DA6ED4">
      <w:pPr>
        <w:rPr>
          <w:b/>
          <w:bCs/>
          <w:sz w:val="36"/>
          <w:szCs w:val="36"/>
        </w:rPr>
      </w:pPr>
    </w:p>
    <w:p w14:paraId="00AB1B6C" w14:textId="77777777" w:rsidR="00DA6ED4" w:rsidRDefault="00DA6ED4">
      <w:pPr>
        <w:rPr>
          <w:b/>
          <w:bCs/>
          <w:sz w:val="36"/>
          <w:szCs w:val="36"/>
        </w:rPr>
      </w:pPr>
    </w:p>
    <w:p w14:paraId="31721C3F" w14:textId="657CCEF1" w:rsidR="00DA6ED4" w:rsidRDefault="00DA6ED4">
      <w:pPr>
        <w:rPr>
          <w:b/>
          <w:bCs/>
          <w:sz w:val="36"/>
          <w:szCs w:val="36"/>
        </w:rPr>
      </w:pPr>
    </w:p>
    <w:p w14:paraId="001BEA78" w14:textId="77777777" w:rsidR="00DA6ED4" w:rsidRDefault="00DA6ED4">
      <w:pPr>
        <w:rPr>
          <w:b/>
          <w:bCs/>
          <w:sz w:val="36"/>
          <w:szCs w:val="36"/>
        </w:rPr>
      </w:pPr>
    </w:p>
    <w:p w14:paraId="262749CA" w14:textId="72E40A75" w:rsidR="00EE03D4" w:rsidRDefault="00223DFC">
      <w:pPr>
        <w:rPr>
          <w:b/>
          <w:bCs/>
          <w:sz w:val="36"/>
          <w:szCs w:val="36"/>
        </w:rPr>
      </w:pPr>
      <w:r w:rsidRPr="00223DFC">
        <w:rPr>
          <w:b/>
          <w:bCs/>
          <w:sz w:val="36"/>
          <w:szCs w:val="36"/>
        </w:rPr>
        <w:lastRenderedPageBreak/>
        <w:t xml:space="preserve">Objectives </w:t>
      </w:r>
    </w:p>
    <w:p w14:paraId="1D6093D7" w14:textId="1D146F95" w:rsidR="00223DFC" w:rsidRDefault="00223DFC">
      <w:pPr>
        <w:rPr>
          <w:b/>
          <w:bCs/>
          <w:sz w:val="36"/>
          <w:szCs w:val="36"/>
        </w:rPr>
      </w:pPr>
    </w:p>
    <w:p w14:paraId="665E788C" w14:textId="77777777" w:rsidR="00223DFC" w:rsidRPr="00223DFC" w:rsidRDefault="00223DFC" w:rsidP="00223DFC">
      <w:pPr>
        <w:rPr>
          <w:rFonts w:cstheme="minorHAnsi"/>
        </w:rPr>
      </w:pPr>
      <w:r w:rsidRPr="00223DFC">
        <w:rPr>
          <w:rFonts w:cstheme="minorHAnsi"/>
        </w:rPr>
        <w:t>The objective of this project is to develop an income verification application for use by rental agencies focusing towards business premises rental. A number of key features will be implemented in order to achieve this objective:</w:t>
      </w:r>
    </w:p>
    <w:p w14:paraId="51437EFB" w14:textId="77777777" w:rsidR="00223DFC" w:rsidRPr="00223DFC" w:rsidRDefault="00223DFC" w:rsidP="00223DFC">
      <w:pPr>
        <w:rPr>
          <w:rFonts w:cstheme="minorHAnsi"/>
        </w:rPr>
      </w:pPr>
    </w:p>
    <w:p w14:paraId="256B4125" w14:textId="58CDAF7F" w:rsidR="00223DFC" w:rsidRPr="00223DFC" w:rsidRDefault="00223DFC" w:rsidP="00223DFC">
      <w:pPr>
        <w:pStyle w:val="ListParagraph"/>
        <w:numPr>
          <w:ilvl w:val="0"/>
          <w:numId w:val="1"/>
        </w:numPr>
        <w:rPr>
          <w:rFonts w:asciiTheme="minorHAnsi" w:hAnsiTheme="minorHAnsi" w:cstheme="minorHAnsi"/>
        </w:rPr>
      </w:pPr>
      <w:r w:rsidRPr="00223DFC">
        <w:rPr>
          <w:rFonts w:asciiTheme="minorHAnsi" w:hAnsiTheme="minorHAnsi" w:cstheme="minorHAnsi"/>
        </w:rPr>
        <w:t>Allow the rental agencies to advertise currently available properties</w:t>
      </w:r>
      <w:r w:rsidR="00650D95">
        <w:rPr>
          <w:rFonts w:asciiTheme="minorHAnsi" w:hAnsiTheme="minorHAnsi" w:cstheme="minorHAnsi"/>
        </w:rPr>
        <w:t>.</w:t>
      </w:r>
    </w:p>
    <w:p w14:paraId="1EAEF9BE" w14:textId="65D27401" w:rsidR="00223DFC" w:rsidRPr="00223DFC" w:rsidRDefault="00223DFC" w:rsidP="00223DFC">
      <w:pPr>
        <w:pStyle w:val="ListParagraph"/>
        <w:numPr>
          <w:ilvl w:val="0"/>
          <w:numId w:val="1"/>
        </w:numPr>
        <w:rPr>
          <w:rFonts w:asciiTheme="minorHAnsi" w:hAnsiTheme="minorHAnsi" w:cstheme="minorHAnsi"/>
        </w:rPr>
      </w:pPr>
      <w:r w:rsidRPr="00223DFC">
        <w:rPr>
          <w:rFonts w:asciiTheme="minorHAnsi" w:hAnsiTheme="minorHAnsi" w:cstheme="minorHAnsi"/>
        </w:rPr>
        <w:t>Allow the potential customer to build a user profile</w:t>
      </w:r>
      <w:r w:rsidR="00650D95">
        <w:rPr>
          <w:rFonts w:asciiTheme="minorHAnsi" w:hAnsiTheme="minorHAnsi" w:cstheme="minorHAnsi"/>
        </w:rPr>
        <w:t>.</w:t>
      </w:r>
    </w:p>
    <w:p w14:paraId="39AFA492" w14:textId="77777777" w:rsidR="00223DFC" w:rsidRPr="00223DFC" w:rsidRDefault="00223DFC" w:rsidP="00223DFC">
      <w:pPr>
        <w:pStyle w:val="ListParagraph"/>
        <w:numPr>
          <w:ilvl w:val="0"/>
          <w:numId w:val="1"/>
        </w:numPr>
        <w:rPr>
          <w:rFonts w:asciiTheme="minorHAnsi" w:hAnsiTheme="minorHAnsi" w:cstheme="minorHAnsi"/>
        </w:rPr>
      </w:pPr>
      <w:r w:rsidRPr="00223DFC">
        <w:rPr>
          <w:rFonts w:asciiTheme="minorHAnsi" w:hAnsiTheme="minorHAnsi" w:cstheme="minorHAnsi"/>
        </w:rPr>
        <w:t xml:space="preserve">Allow for the customer to perform an income verification step which will act as proof of income for the rental agency. </w:t>
      </w:r>
    </w:p>
    <w:p w14:paraId="2911CCA1" w14:textId="367BC23E" w:rsidR="00070A22" w:rsidRDefault="00223DFC" w:rsidP="00070A22">
      <w:pPr>
        <w:pStyle w:val="ListParagraph"/>
        <w:numPr>
          <w:ilvl w:val="0"/>
          <w:numId w:val="1"/>
        </w:numPr>
        <w:rPr>
          <w:rFonts w:asciiTheme="minorHAnsi" w:hAnsiTheme="minorHAnsi" w:cstheme="minorHAnsi"/>
        </w:rPr>
      </w:pPr>
      <w:r w:rsidRPr="00223DFC">
        <w:rPr>
          <w:rFonts w:asciiTheme="minorHAnsi" w:hAnsiTheme="minorHAnsi" w:cstheme="minorHAnsi"/>
        </w:rPr>
        <w:t>Allow for the customer to submit their user profile and apply for advertised properties.</w:t>
      </w:r>
    </w:p>
    <w:p w14:paraId="44D79E5D" w14:textId="77777777" w:rsidR="00070A22" w:rsidRPr="00070A22" w:rsidRDefault="00070A22" w:rsidP="00070A22">
      <w:pPr>
        <w:pStyle w:val="ListParagraph"/>
        <w:ind w:left="1080"/>
        <w:rPr>
          <w:rFonts w:asciiTheme="minorHAnsi" w:hAnsiTheme="minorHAnsi" w:cstheme="minorHAnsi"/>
        </w:rPr>
      </w:pPr>
    </w:p>
    <w:p w14:paraId="2B03E603" w14:textId="722896B0" w:rsidR="00223DFC" w:rsidRDefault="00223DFC">
      <w:pPr>
        <w:rPr>
          <w:b/>
          <w:bCs/>
          <w:sz w:val="36"/>
          <w:szCs w:val="36"/>
        </w:rPr>
      </w:pPr>
      <w:r>
        <w:rPr>
          <w:b/>
          <w:bCs/>
          <w:sz w:val="36"/>
          <w:szCs w:val="36"/>
        </w:rPr>
        <w:t>Background</w:t>
      </w:r>
    </w:p>
    <w:p w14:paraId="1A29C57E" w14:textId="4F8A2773" w:rsidR="00223DFC" w:rsidRDefault="00223DFC">
      <w:pPr>
        <w:rPr>
          <w:b/>
          <w:bCs/>
          <w:sz w:val="36"/>
          <w:szCs w:val="36"/>
        </w:rPr>
      </w:pPr>
    </w:p>
    <w:p w14:paraId="0AE41D9F" w14:textId="08DE51CF" w:rsidR="00223DFC" w:rsidRDefault="00223DFC" w:rsidP="00223DFC">
      <w:r>
        <w:t>Currently proof of ability-to-pay is typically provided in the form of bank statements in PDF form, provided by the potential customer, to the landlord/rental agency upon seeking to rent/buy .Here, the customer’s monthly income will be listed which is then compared by the landlord rental agency against the cost of the monthly rent (account balance at the end of the month may also be taken into account – though typically not specified directly on rental advertisements).</w:t>
      </w:r>
    </w:p>
    <w:p w14:paraId="53F51869" w14:textId="77777777" w:rsidR="00223DFC" w:rsidRDefault="00223DFC" w:rsidP="00223DFC"/>
    <w:p w14:paraId="6C512105" w14:textId="7CB66668" w:rsidR="00223DFC" w:rsidRDefault="00223DFC" w:rsidP="00223DFC">
      <w:r>
        <w:t xml:space="preserve">There are a number of issues with this, both from the perspective of the rental agency as well as the customer. From the customer’s perspective, this represents a potential breach of privacy as while monthly income will be listed (proof of which is a valid requirement), all additional transactions are also listed – the nature of which is irrelevant to the rental requirements. </w:t>
      </w:r>
    </w:p>
    <w:p w14:paraId="2B0A4B82" w14:textId="77777777" w:rsidR="00223DFC" w:rsidRDefault="00223DFC" w:rsidP="00223DFC"/>
    <w:p w14:paraId="0696FD6E" w14:textId="4BA6226F" w:rsidR="00223DFC" w:rsidRDefault="00223DFC" w:rsidP="00223DFC">
      <w:r>
        <w:t xml:space="preserve">While letting agencies will typically adhere to GDPR regulations there is little oversight as to how this information is stored, how long it is stored for, and who will have access to it after it has been sent to the letting agencies. While larger organization may have a more robust strategy in place, it is likely the smaller agencies do not have as strict protocols when it comes to handling customer data. This becomes additionally problematic for landlords who do not </w:t>
      </w:r>
      <w:del w:id="0" w:author="Hamilton Niculescu" w:date="2022-06-08T10:24:00Z">
        <w:r w:rsidDel="00D11DAA">
          <w:delText xml:space="preserve">which </w:delText>
        </w:r>
      </w:del>
      <w:r w:rsidR="00D11DAA">
        <w:t xml:space="preserve"> </w:t>
      </w:r>
      <w:ins w:id="1" w:author="Hamilton Niculescu" w:date="2022-06-08T10:25:00Z">
        <w:r w:rsidR="00D11DAA">
          <w:t>wish</w:t>
        </w:r>
      </w:ins>
      <w:r w:rsidR="00D11DAA">
        <w:t xml:space="preserve"> </w:t>
      </w:r>
      <w:r>
        <w:t>to let through rental agencies and act as sole-traders – over which there is comparatively less oversight.</w:t>
      </w:r>
    </w:p>
    <w:p w14:paraId="00D3A0CC" w14:textId="77777777" w:rsidR="00223DFC" w:rsidRDefault="00223DFC" w:rsidP="00223DFC"/>
    <w:p w14:paraId="69852206" w14:textId="0CE95C65" w:rsidR="00223DFC" w:rsidRPr="003F19E2" w:rsidRDefault="00223DFC" w:rsidP="00223DFC">
      <w:commentRangeStart w:id="2"/>
      <w:r>
        <w:t>Due to the move towards a cashless society, the number of monthly card transactions can be significant. This represents a potential hurdle for customers who value privacy to removing transaction information by redacting unnecessary information. The volume of transactions listed on customer bank statements can also be an issue for rental agencies. As statements are typically provided as PDFs, agency employees are required to manually work through the statements in order to validate that the potential tenant is capable of making the required rental payments. This is a</w:t>
      </w:r>
      <w:r w:rsidR="00397497">
        <w:t xml:space="preserve">n </w:t>
      </w:r>
      <w:r>
        <w:t>inefficiency which becomes particularly apparent where there are a large number of equally desirable tenants. As a result of the increased workload, due diligence may be lacking or only performed on a selective bas</w:t>
      </w:r>
      <w:r w:rsidR="00397497">
        <w:t>is.</w:t>
      </w:r>
      <w:commentRangeEnd w:id="2"/>
      <w:r w:rsidR="00D11DAA">
        <w:rPr>
          <w:rStyle w:val="CommentReference"/>
        </w:rPr>
        <w:commentReference w:id="2"/>
      </w:r>
    </w:p>
    <w:p w14:paraId="021834DB" w14:textId="03B03094" w:rsidR="00223DFC" w:rsidRDefault="00397497">
      <w:pPr>
        <w:rPr>
          <w:b/>
          <w:bCs/>
          <w:sz w:val="36"/>
          <w:szCs w:val="36"/>
        </w:rPr>
      </w:pPr>
      <w:r>
        <w:rPr>
          <w:b/>
          <w:bCs/>
          <w:sz w:val="36"/>
          <w:szCs w:val="36"/>
        </w:rPr>
        <w:lastRenderedPageBreak/>
        <w:t>Technical Approach</w:t>
      </w:r>
    </w:p>
    <w:p w14:paraId="7AB067F0" w14:textId="77777777" w:rsidR="00397497" w:rsidRDefault="00397497" w:rsidP="00397497"/>
    <w:p w14:paraId="5C9064A3" w14:textId="77777777" w:rsidR="00397497" w:rsidRPr="00070A22" w:rsidRDefault="00397497" w:rsidP="00070A22">
      <w:pPr>
        <w:rPr>
          <w:rFonts w:cstheme="minorHAnsi"/>
          <w:sz w:val="28"/>
          <w:szCs w:val="28"/>
          <w:u w:val="single"/>
        </w:rPr>
      </w:pPr>
      <w:r w:rsidRPr="00070A22">
        <w:rPr>
          <w:rFonts w:cstheme="minorHAnsi"/>
          <w:sz w:val="28"/>
          <w:szCs w:val="28"/>
          <w:u w:val="single"/>
        </w:rPr>
        <w:t>Requirements of the application</w:t>
      </w:r>
    </w:p>
    <w:p w14:paraId="2A71A432" w14:textId="006D79D5" w:rsidR="00397497" w:rsidRPr="00070A22" w:rsidRDefault="00397497" w:rsidP="00397497">
      <w:pPr>
        <w:rPr>
          <w:rFonts w:cstheme="minorHAnsi"/>
        </w:rPr>
      </w:pPr>
    </w:p>
    <w:p w14:paraId="02E7A159" w14:textId="0B2572F5" w:rsidR="00070A22" w:rsidRPr="00070A22" w:rsidRDefault="00070A22" w:rsidP="00397497">
      <w:pPr>
        <w:rPr>
          <w:rFonts w:cstheme="minorHAnsi"/>
        </w:rPr>
      </w:pPr>
    </w:p>
    <w:p w14:paraId="1F89E41F" w14:textId="77777777" w:rsidR="00070A22" w:rsidRPr="00070A22" w:rsidRDefault="00070A22" w:rsidP="00070A22">
      <w:pPr>
        <w:rPr>
          <w:rFonts w:cstheme="minorHAnsi"/>
        </w:rPr>
      </w:pPr>
      <w:r w:rsidRPr="00070A22">
        <w:rPr>
          <w:rFonts w:cstheme="minorHAnsi"/>
        </w:rPr>
        <w:t>There will be a central login page where a user can login either as a rental agency or as a renter. Depending on the choice of login, the user will be brought to one of two distinct pages. Login details (email and password) will be listed in a database with separate “agency” and “user” tables – ensuring that only registered users in each case can access the appropriate information.</w:t>
      </w:r>
    </w:p>
    <w:p w14:paraId="36B7D2A4" w14:textId="4518C088" w:rsidR="00070A22" w:rsidRPr="00070A22" w:rsidRDefault="00070A22" w:rsidP="00397497">
      <w:pPr>
        <w:rPr>
          <w:rFonts w:cstheme="minorHAnsi"/>
        </w:rPr>
      </w:pPr>
    </w:p>
    <w:p w14:paraId="766BC5A3" w14:textId="77777777" w:rsidR="00070A22" w:rsidRPr="00070A22" w:rsidRDefault="00070A22" w:rsidP="00397497">
      <w:pPr>
        <w:rPr>
          <w:rFonts w:cstheme="minorHAnsi"/>
        </w:rPr>
      </w:pPr>
    </w:p>
    <w:p w14:paraId="64B4E9FA" w14:textId="77777777" w:rsidR="00397497" w:rsidRPr="00070A22" w:rsidRDefault="00397497" w:rsidP="00397497">
      <w:pPr>
        <w:rPr>
          <w:rFonts w:cstheme="minorHAnsi"/>
          <w:u w:val="single"/>
        </w:rPr>
      </w:pPr>
      <w:r w:rsidRPr="00070A22">
        <w:rPr>
          <w:rFonts w:cstheme="minorHAnsi"/>
          <w:u w:val="single"/>
        </w:rPr>
        <w:t>Main Landing Page</w:t>
      </w:r>
    </w:p>
    <w:p w14:paraId="0B811788" w14:textId="77777777" w:rsidR="00397497" w:rsidRPr="00070A22" w:rsidRDefault="00397497" w:rsidP="00397497">
      <w:pPr>
        <w:rPr>
          <w:rFonts w:cstheme="minorHAnsi"/>
        </w:rPr>
      </w:pPr>
    </w:p>
    <w:p w14:paraId="72706B9C" w14:textId="77777777" w:rsidR="00397497" w:rsidRPr="00070A22" w:rsidRDefault="00397497" w:rsidP="00397497">
      <w:pPr>
        <w:pStyle w:val="ListParagraph"/>
        <w:numPr>
          <w:ilvl w:val="0"/>
          <w:numId w:val="2"/>
        </w:numPr>
        <w:rPr>
          <w:rFonts w:asciiTheme="minorHAnsi" w:hAnsiTheme="minorHAnsi" w:cstheme="minorHAnsi"/>
        </w:rPr>
      </w:pPr>
      <w:r w:rsidRPr="00070A22">
        <w:rPr>
          <w:rFonts w:asciiTheme="minorHAnsi" w:hAnsiTheme="minorHAnsi" w:cstheme="minorHAnsi"/>
        </w:rPr>
        <w:t>Key Functionalities</w:t>
      </w:r>
    </w:p>
    <w:p w14:paraId="5DDD2A25" w14:textId="77777777" w:rsidR="00397497" w:rsidRPr="00070A22" w:rsidRDefault="00397497" w:rsidP="00397497">
      <w:pPr>
        <w:pStyle w:val="ListParagraph"/>
        <w:rPr>
          <w:rFonts w:asciiTheme="minorHAnsi" w:hAnsiTheme="minorHAnsi" w:cstheme="minorHAnsi"/>
        </w:rPr>
      </w:pPr>
    </w:p>
    <w:p w14:paraId="08A6ABA1" w14:textId="55B9252D" w:rsidR="00397497" w:rsidRPr="00070A22" w:rsidRDefault="00397497" w:rsidP="00397497">
      <w:pPr>
        <w:pStyle w:val="ListParagraph"/>
        <w:numPr>
          <w:ilvl w:val="0"/>
          <w:numId w:val="3"/>
        </w:numPr>
        <w:rPr>
          <w:rFonts w:asciiTheme="minorHAnsi" w:hAnsiTheme="minorHAnsi" w:cstheme="minorHAnsi"/>
        </w:rPr>
      </w:pPr>
      <w:r w:rsidRPr="00070A22">
        <w:rPr>
          <w:rFonts w:asciiTheme="minorHAnsi" w:hAnsiTheme="minorHAnsi" w:cstheme="minorHAnsi"/>
        </w:rPr>
        <w:t>Ability to search through different adds listed on the site</w:t>
      </w:r>
      <w:r w:rsidR="00650D95">
        <w:rPr>
          <w:rFonts w:asciiTheme="minorHAnsi" w:hAnsiTheme="minorHAnsi" w:cstheme="minorHAnsi"/>
        </w:rPr>
        <w:t>.</w:t>
      </w:r>
    </w:p>
    <w:p w14:paraId="7D12FF53" w14:textId="3AD40EE2" w:rsidR="00397497" w:rsidRPr="00070A22" w:rsidRDefault="00397497" w:rsidP="00397497">
      <w:pPr>
        <w:pStyle w:val="ListParagraph"/>
        <w:numPr>
          <w:ilvl w:val="0"/>
          <w:numId w:val="3"/>
        </w:numPr>
        <w:rPr>
          <w:rFonts w:asciiTheme="minorHAnsi" w:hAnsiTheme="minorHAnsi" w:cstheme="minorHAnsi"/>
        </w:rPr>
      </w:pPr>
      <w:r w:rsidRPr="00070A22">
        <w:rPr>
          <w:rFonts w:asciiTheme="minorHAnsi" w:hAnsiTheme="minorHAnsi" w:cstheme="minorHAnsi"/>
        </w:rPr>
        <w:t>Linked to different property categories</w:t>
      </w:r>
      <w:r w:rsidR="00650D95">
        <w:rPr>
          <w:rFonts w:asciiTheme="minorHAnsi" w:hAnsiTheme="minorHAnsi" w:cstheme="minorHAnsi"/>
        </w:rPr>
        <w:t>.</w:t>
      </w:r>
    </w:p>
    <w:p w14:paraId="5CDA0A10" w14:textId="77777777" w:rsidR="00397497" w:rsidRPr="00070A22" w:rsidRDefault="00397497" w:rsidP="00397497">
      <w:pPr>
        <w:pStyle w:val="ListParagraph"/>
        <w:numPr>
          <w:ilvl w:val="0"/>
          <w:numId w:val="3"/>
        </w:numPr>
        <w:rPr>
          <w:rFonts w:asciiTheme="minorHAnsi" w:hAnsiTheme="minorHAnsi" w:cstheme="minorHAnsi"/>
        </w:rPr>
      </w:pPr>
      <w:r w:rsidRPr="00070A22">
        <w:rPr>
          <w:rFonts w:asciiTheme="minorHAnsi" w:hAnsiTheme="minorHAnsi" w:cstheme="minorHAnsi"/>
        </w:rPr>
        <w:t>Login link for both rental agencies as well as renters.</w:t>
      </w:r>
    </w:p>
    <w:p w14:paraId="33C0EBD8" w14:textId="77777777" w:rsidR="00397497" w:rsidRPr="00070A22" w:rsidRDefault="00397497" w:rsidP="00397497">
      <w:pPr>
        <w:rPr>
          <w:rFonts w:cstheme="minorHAnsi"/>
        </w:rPr>
      </w:pPr>
    </w:p>
    <w:p w14:paraId="0B2483C1" w14:textId="47936EB5" w:rsidR="00397497" w:rsidRPr="00070A22" w:rsidRDefault="00070A22" w:rsidP="00397497">
      <w:pPr>
        <w:rPr>
          <w:rFonts w:cstheme="minorHAnsi"/>
          <w:u w:val="single"/>
        </w:rPr>
      </w:pPr>
      <w:r w:rsidRPr="00070A22">
        <w:rPr>
          <w:rFonts w:cstheme="minorHAnsi"/>
          <w:u w:val="single"/>
        </w:rPr>
        <w:t xml:space="preserve">Renter </w:t>
      </w:r>
      <w:r w:rsidR="00397497" w:rsidRPr="00070A22">
        <w:rPr>
          <w:rFonts w:cstheme="minorHAnsi"/>
          <w:u w:val="single"/>
        </w:rPr>
        <w:t>Landing Page (Renter has already logged in)</w:t>
      </w:r>
    </w:p>
    <w:p w14:paraId="12DF4521" w14:textId="77777777" w:rsidR="00397497" w:rsidRPr="00070A22" w:rsidRDefault="00397497" w:rsidP="00397497">
      <w:pPr>
        <w:rPr>
          <w:rFonts w:cstheme="minorHAnsi"/>
        </w:rPr>
      </w:pPr>
    </w:p>
    <w:p w14:paraId="1A6BB771" w14:textId="77777777" w:rsidR="00397497" w:rsidRPr="00070A22" w:rsidRDefault="00397497" w:rsidP="00397497">
      <w:pPr>
        <w:pStyle w:val="ListParagraph"/>
        <w:numPr>
          <w:ilvl w:val="0"/>
          <w:numId w:val="2"/>
        </w:numPr>
        <w:rPr>
          <w:rFonts w:asciiTheme="minorHAnsi" w:hAnsiTheme="minorHAnsi" w:cstheme="minorHAnsi"/>
        </w:rPr>
      </w:pPr>
      <w:r w:rsidRPr="00070A22">
        <w:rPr>
          <w:rFonts w:asciiTheme="minorHAnsi" w:hAnsiTheme="minorHAnsi" w:cstheme="minorHAnsi"/>
        </w:rPr>
        <w:t>Key Functionalities</w:t>
      </w:r>
    </w:p>
    <w:p w14:paraId="31692339" w14:textId="77777777" w:rsidR="00397497" w:rsidRPr="00070A22" w:rsidRDefault="00397497" w:rsidP="00397497">
      <w:pPr>
        <w:pStyle w:val="ListParagraph"/>
        <w:rPr>
          <w:rFonts w:asciiTheme="minorHAnsi" w:hAnsiTheme="minorHAnsi" w:cstheme="minorHAnsi"/>
        </w:rPr>
      </w:pPr>
    </w:p>
    <w:p w14:paraId="29790BE3" w14:textId="77777777" w:rsidR="00397497" w:rsidRPr="00070A22" w:rsidRDefault="00397497" w:rsidP="00397497">
      <w:pPr>
        <w:pStyle w:val="ListParagraph"/>
        <w:rPr>
          <w:rFonts w:asciiTheme="minorHAnsi" w:hAnsiTheme="minorHAnsi" w:cstheme="minorHAnsi"/>
        </w:rPr>
      </w:pPr>
      <w:r w:rsidRPr="00070A22">
        <w:rPr>
          <w:rFonts w:asciiTheme="minorHAnsi" w:hAnsiTheme="minorHAnsi" w:cstheme="minorHAnsi"/>
        </w:rPr>
        <w:t xml:space="preserve">Layout </w:t>
      </w:r>
      <w:proofErr w:type="gramStart"/>
      <w:r w:rsidRPr="00070A22">
        <w:rPr>
          <w:rFonts w:asciiTheme="minorHAnsi" w:hAnsiTheme="minorHAnsi" w:cstheme="minorHAnsi"/>
        </w:rPr>
        <w:t>similar to</w:t>
      </w:r>
      <w:proofErr w:type="gramEnd"/>
      <w:r w:rsidRPr="00070A22">
        <w:rPr>
          <w:rFonts w:asciiTheme="minorHAnsi" w:hAnsiTheme="minorHAnsi" w:cstheme="minorHAnsi"/>
        </w:rPr>
        <w:t xml:space="preserve"> the main landing page with the addition of </w:t>
      </w:r>
    </w:p>
    <w:p w14:paraId="23C9D690" w14:textId="77777777" w:rsidR="00397497" w:rsidRPr="00070A22" w:rsidRDefault="00397497" w:rsidP="00397497">
      <w:pPr>
        <w:pStyle w:val="ListParagraph"/>
        <w:rPr>
          <w:rFonts w:asciiTheme="minorHAnsi" w:hAnsiTheme="minorHAnsi" w:cstheme="minorHAnsi"/>
        </w:rPr>
      </w:pPr>
    </w:p>
    <w:p w14:paraId="113916A6" w14:textId="18CFA341" w:rsidR="00397497" w:rsidRPr="00070A22" w:rsidRDefault="00397497" w:rsidP="00397497">
      <w:pPr>
        <w:pStyle w:val="ListParagraph"/>
        <w:numPr>
          <w:ilvl w:val="0"/>
          <w:numId w:val="4"/>
        </w:numPr>
        <w:rPr>
          <w:rFonts w:asciiTheme="minorHAnsi" w:hAnsiTheme="minorHAnsi" w:cstheme="minorHAnsi"/>
        </w:rPr>
      </w:pPr>
      <w:r w:rsidRPr="00070A22">
        <w:rPr>
          <w:rFonts w:asciiTheme="minorHAnsi" w:hAnsiTheme="minorHAnsi" w:cstheme="minorHAnsi"/>
        </w:rPr>
        <w:t>Link to user profile</w:t>
      </w:r>
      <w:r w:rsidR="00650D95">
        <w:rPr>
          <w:rFonts w:asciiTheme="minorHAnsi" w:hAnsiTheme="minorHAnsi" w:cstheme="minorHAnsi"/>
        </w:rPr>
        <w:t>.</w:t>
      </w:r>
    </w:p>
    <w:p w14:paraId="0A9376F7" w14:textId="77777777" w:rsidR="00397497" w:rsidRPr="00070A22" w:rsidRDefault="00397497" w:rsidP="00397497">
      <w:pPr>
        <w:rPr>
          <w:rFonts w:cstheme="minorHAnsi"/>
        </w:rPr>
      </w:pPr>
    </w:p>
    <w:p w14:paraId="56479BBA" w14:textId="77777777" w:rsidR="00397497" w:rsidRPr="00070A22" w:rsidRDefault="00397497" w:rsidP="00397497">
      <w:pPr>
        <w:rPr>
          <w:rFonts w:cstheme="minorHAnsi"/>
          <w:u w:val="single"/>
        </w:rPr>
      </w:pPr>
      <w:r w:rsidRPr="00070A22">
        <w:rPr>
          <w:rFonts w:cstheme="minorHAnsi"/>
          <w:u w:val="single"/>
        </w:rPr>
        <w:t>User Profile Page</w:t>
      </w:r>
    </w:p>
    <w:p w14:paraId="142E0FAC" w14:textId="77777777" w:rsidR="00397497" w:rsidRPr="00070A22" w:rsidRDefault="00397497" w:rsidP="00397497">
      <w:pPr>
        <w:rPr>
          <w:rFonts w:cstheme="minorHAnsi"/>
        </w:rPr>
      </w:pPr>
    </w:p>
    <w:p w14:paraId="461BED43" w14:textId="77777777" w:rsidR="00397497" w:rsidRPr="00070A22" w:rsidRDefault="00397497" w:rsidP="00397497">
      <w:pPr>
        <w:pStyle w:val="ListParagraph"/>
        <w:numPr>
          <w:ilvl w:val="0"/>
          <w:numId w:val="2"/>
        </w:numPr>
        <w:rPr>
          <w:rFonts w:asciiTheme="minorHAnsi" w:hAnsiTheme="minorHAnsi" w:cstheme="minorHAnsi"/>
        </w:rPr>
      </w:pPr>
      <w:r w:rsidRPr="00070A22">
        <w:rPr>
          <w:rFonts w:asciiTheme="minorHAnsi" w:hAnsiTheme="minorHAnsi" w:cstheme="minorHAnsi"/>
        </w:rPr>
        <w:t>Key Functionalities</w:t>
      </w:r>
    </w:p>
    <w:p w14:paraId="3869EA86" w14:textId="77777777" w:rsidR="00397497" w:rsidRPr="00070A22" w:rsidRDefault="00397497" w:rsidP="00397497">
      <w:pPr>
        <w:rPr>
          <w:rFonts w:cstheme="minorHAnsi"/>
        </w:rPr>
      </w:pPr>
    </w:p>
    <w:p w14:paraId="5256DF96" w14:textId="2CE4EECD" w:rsidR="00397497" w:rsidRPr="00070A22" w:rsidRDefault="00397497" w:rsidP="00397497">
      <w:pPr>
        <w:pStyle w:val="ListParagraph"/>
        <w:numPr>
          <w:ilvl w:val="0"/>
          <w:numId w:val="5"/>
        </w:numPr>
        <w:rPr>
          <w:rFonts w:asciiTheme="minorHAnsi" w:hAnsiTheme="minorHAnsi" w:cstheme="minorHAnsi"/>
        </w:rPr>
      </w:pPr>
      <w:r w:rsidRPr="00070A22">
        <w:rPr>
          <w:rFonts w:asciiTheme="minorHAnsi" w:hAnsiTheme="minorHAnsi" w:cstheme="minorHAnsi"/>
        </w:rPr>
        <w:t>Ability to Upload Documents (references, bio etc</w:t>
      </w:r>
      <w:r w:rsidR="00650D95">
        <w:rPr>
          <w:rFonts w:asciiTheme="minorHAnsi" w:hAnsiTheme="minorHAnsi" w:cstheme="minorHAnsi"/>
        </w:rPr>
        <w:t>.</w:t>
      </w:r>
      <w:r w:rsidRPr="00070A22">
        <w:rPr>
          <w:rFonts w:asciiTheme="minorHAnsi" w:hAnsiTheme="minorHAnsi" w:cstheme="minorHAnsi"/>
        </w:rPr>
        <w:t>)</w:t>
      </w:r>
      <w:r w:rsidR="00650D95">
        <w:rPr>
          <w:rFonts w:asciiTheme="minorHAnsi" w:hAnsiTheme="minorHAnsi" w:cstheme="minorHAnsi"/>
        </w:rPr>
        <w:t>.</w:t>
      </w:r>
    </w:p>
    <w:p w14:paraId="69CC4D37" w14:textId="65A9FD38" w:rsidR="00397497" w:rsidRPr="00070A22" w:rsidRDefault="00397497" w:rsidP="00397497">
      <w:pPr>
        <w:pStyle w:val="ListParagraph"/>
        <w:numPr>
          <w:ilvl w:val="0"/>
          <w:numId w:val="5"/>
        </w:numPr>
        <w:rPr>
          <w:rFonts w:asciiTheme="minorHAnsi" w:hAnsiTheme="minorHAnsi" w:cstheme="minorHAnsi"/>
        </w:rPr>
      </w:pPr>
      <w:r w:rsidRPr="00070A22">
        <w:rPr>
          <w:rFonts w:asciiTheme="minorHAnsi" w:hAnsiTheme="minorHAnsi" w:cstheme="minorHAnsi"/>
        </w:rPr>
        <w:t>Ability to Upload Images (photo ID)</w:t>
      </w:r>
      <w:r w:rsidR="00650D95">
        <w:rPr>
          <w:rFonts w:asciiTheme="minorHAnsi" w:hAnsiTheme="minorHAnsi" w:cstheme="minorHAnsi"/>
        </w:rPr>
        <w:t>.</w:t>
      </w:r>
    </w:p>
    <w:p w14:paraId="5DBB1B02" w14:textId="456449E0" w:rsidR="00397497" w:rsidRPr="00070A22" w:rsidRDefault="00397497" w:rsidP="00397497">
      <w:pPr>
        <w:pStyle w:val="ListParagraph"/>
        <w:numPr>
          <w:ilvl w:val="0"/>
          <w:numId w:val="5"/>
        </w:numPr>
        <w:rPr>
          <w:rFonts w:asciiTheme="minorHAnsi" w:hAnsiTheme="minorHAnsi" w:cstheme="minorHAnsi"/>
        </w:rPr>
      </w:pPr>
      <w:r w:rsidRPr="00070A22">
        <w:rPr>
          <w:rFonts w:asciiTheme="minorHAnsi" w:hAnsiTheme="minorHAnsi" w:cstheme="minorHAnsi"/>
        </w:rPr>
        <w:t>Link to financial verification page (</w:t>
      </w:r>
      <w:proofErr w:type="gramStart"/>
      <w:r w:rsidRPr="00070A22">
        <w:rPr>
          <w:rFonts w:asciiTheme="minorHAnsi" w:hAnsiTheme="minorHAnsi" w:cstheme="minorHAnsi"/>
        </w:rPr>
        <w:t>in order to</w:t>
      </w:r>
      <w:proofErr w:type="gramEnd"/>
      <w:r w:rsidRPr="00070A22">
        <w:rPr>
          <w:rFonts w:asciiTheme="minorHAnsi" w:hAnsiTheme="minorHAnsi" w:cstheme="minorHAnsi"/>
        </w:rPr>
        <w:t xml:space="preserve"> obtain verification cert)</w:t>
      </w:r>
      <w:r w:rsidR="00650D95">
        <w:rPr>
          <w:rFonts w:asciiTheme="minorHAnsi" w:hAnsiTheme="minorHAnsi" w:cstheme="minorHAnsi"/>
        </w:rPr>
        <w:t>.</w:t>
      </w:r>
    </w:p>
    <w:p w14:paraId="6E08085F" w14:textId="3372EBDF" w:rsidR="00397497" w:rsidRPr="00070A22" w:rsidRDefault="00397497" w:rsidP="00397497">
      <w:pPr>
        <w:pStyle w:val="ListParagraph"/>
        <w:numPr>
          <w:ilvl w:val="0"/>
          <w:numId w:val="5"/>
        </w:numPr>
        <w:rPr>
          <w:rFonts w:asciiTheme="minorHAnsi" w:hAnsiTheme="minorHAnsi" w:cstheme="minorHAnsi"/>
        </w:rPr>
      </w:pPr>
      <w:r w:rsidRPr="00070A22">
        <w:rPr>
          <w:rFonts w:asciiTheme="minorHAnsi" w:hAnsiTheme="minorHAnsi" w:cstheme="minorHAnsi"/>
        </w:rPr>
        <w:t>Ability to perform the above for multiple people in a single application</w:t>
      </w:r>
      <w:r w:rsidR="00650D95">
        <w:rPr>
          <w:rFonts w:asciiTheme="minorHAnsi" w:hAnsiTheme="minorHAnsi" w:cstheme="minorHAnsi"/>
        </w:rPr>
        <w:t>.</w:t>
      </w:r>
    </w:p>
    <w:p w14:paraId="45360CE3" w14:textId="7E0AF522" w:rsidR="00397497" w:rsidRDefault="00397497" w:rsidP="00397497">
      <w:pPr>
        <w:rPr>
          <w:rFonts w:cstheme="minorHAnsi"/>
        </w:rPr>
      </w:pPr>
    </w:p>
    <w:p w14:paraId="056B2253" w14:textId="7A107F20" w:rsidR="00070A22" w:rsidRDefault="00070A22" w:rsidP="00397497">
      <w:pPr>
        <w:rPr>
          <w:rFonts w:cstheme="minorHAnsi"/>
        </w:rPr>
      </w:pPr>
    </w:p>
    <w:p w14:paraId="65E9D892" w14:textId="5726533F" w:rsidR="00070A22" w:rsidRDefault="00070A22" w:rsidP="00397497">
      <w:pPr>
        <w:rPr>
          <w:rFonts w:cstheme="minorHAnsi"/>
        </w:rPr>
      </w:pPr>
    </w:p>
    <w:p w14:paraId="74547B8A" w14:textId="24149313" w:rsidR="00070A22" w:rsidRDefault="00070A22" w:rsidP="00397497">
      <w:pPr>
        <w:rPr>
          <w:rFonts w:cstheme="minorHAnsi"/>
        </w:rPr>
      </w:pPr>
    </w:p>
    <w:p w14:paraId="445AFACC" w14:textId="7154351B" w:rsidR="00D24F3A" w:rsidRDefault="00D24F3A" w:rsidP="00397497">
      <w:pPr>
        <w:rPr>
          <w:rFonts w:cstheme="minorHAnsi"/>
        </w:rPr>
      </w:pPr>
    </w:p>
    <w:p w14:paraId="46863436" w14:textId="77777777" w:rsidR="00D24F3A" w:rsidRDefault="00D24F3A" w:rsidP="00397497">
      <w:pPr>
        <w:rPr>
          <w:rFonts w:cstheme="minorHAnsi"/>
        </w:rPr>
      </w:pPr>
    </w:p>
    <w:p w14:paraId="6DE659AA" w14:textId="77777777" w:rsidR="00070A22" w:rsidRPr="00070A22" w:rsidRDefault="00070A22" w:rsidP="00397497">
      <w:pPr>
        <w:rPr>
          <w:rFonts w:cstheme="minorHAnsi"/>
        </w:rPr>
      </w:pPr>
    </w:p>
    <w:p w14:paraId="45993B5A" w14:textId="77777777" w:rsidR="00397497" w:rsidRPr="00070A22" w:rsidRDefault="00397497" w:rsidP="00397497">
      <w:pPr>
        <w:rPr>
          <w:rFonts w:cstheme="minorHAnsi"/>
        </w:rPr>
      </w:pPr>
    </w:p>
    <w:p w14:paraId="2286D233" w14:textId="390AAEAB" w:rsidR="00397497" w:rsidRDefault="00397497" w:rsidP="00397497">
      <w:pPr>
        <w:rPr>
          <w:rFonts w:cstheme="minorHAnsi"/>
          <w:u w:val="single"/>
        </w:rPr>
      </w:pPr>
      <w:r w:rsidRPr="00070A22">
        <w:rPr>
          <w:rFonts w:cstheme="minorHAnsi"/>
          <w:u w:val="single"/>
        </w:rPr>
        <w:lastRenderedPageBreak/>
        <w:t>Rental Ad Browsing Page</w:t>
      </w:r>
    </w:p>
    <w:p w14:paraId="69DB9CC7" w14:textId="77777777" w:rsidR="00070A22" w:rsidRPr="00070A22" w:rsidRDefault="00070A22" w:rsidP="00397497">
      <w:pPr>
        <w:rPr>
          <w:rFonts w:cstheme="minorHAnsi"/>
          <w:u w:val="single"/>
        </w:rPr>
      </w:pPr>
    </w:p>
    <w:p w14:paraId="293AB496" w14:textId="77777777" w:rsidR="00397497" w:rsidRPr="00070A22" w:rsidRDefault="00397497" w:rsidP="00397497">
      <w:pPr>
        <w:pStyle w:val="ListParagraph"/>
        <w:numPr>
          <w:ilvl w:val="0"/>
          <w:numId w:val="2"/>
        </w:numPr>
        <w:rPr>
          <w:rFonts w:asciiTheme="minorHAnsi" w:hAnsiTheme="minorHAnsi" w:cstheme="minorHAnsi"/>
          <w:b/>
          <w:bCs/>
        </w:rPr>
      </w:pPr>
      <w:r w:rsidRPr="00070A22">
        <w:rPr>
          <w:rFonts w:asciiTheme="minorHAnsi" w:hAnsiTheme="minorHAnsi" w:cstheme="minorHAnsi"/>
        </w:rPr>
        <w:t xml:space="preserve">Key functionalities </w:t>
      </w:r>
    </w:p>
    <w:p w14:paraId="4C2EB1F6" w14:textId="77777777" w:rsidR="00397497" w:rsidRPr="00070A22" w:rsidRDefault="00397497" w:rsidP="00397497">
      <w:pPr>
        <w:pStyle w:val="ListParagraph"/>
        <w:rPr>
          <w:rFonts w:asciiTheme="minorHAnsi" w:hAnsiTheme="minorHAnsi" w:cstheme="minorHAnsi"/>
        </w:rPr>
      </w:pPr>
    </w:p>
    <w:p w14:paraId="366E118B" w14:textId="5ACF8727" w:rsidR="00397497" w:rsidRPr="00070A22" w:rsidRDefault="00397497" w:rsidP="00397497">
      <w:pPr>
        <w:pStyle w:val="ListParagraph"/>
        <w:numPr>
          <w:ilvl w:val="0"/>
          <w:numId w:val="6"/>
        </w:numPr>
        <w:rPr>
          <w:rFonts w:asciiTheme="minorHAnsi" w:hAnsiTheme="minorHAnsi" w:cstheme="minorHAnsi"/>
          <w:b/>
          <w:bCs/>
        </w:rPr>
      </w:pPr>
      <w:r w:rsidRPr="00070A22">
        <w:rPr>
          <w:rFonts w:asciiTheme="minorHAnsi" w:hAnsiTheme="minorHAnsi" w:cstheme="minorHAnsi"/>
        </w:rPr>
        <w:t>Ability to scroll through listed adds</w:t>
      </w:r>
      <w:r w:rsidR="00650D95">
        <w:rPr>
          <w:rFonts w:asciiTheme="minorHAnsi" w:hAnsiTheme="minorHAnsi" w:cstheme="minorHAnsi"/>
        </w:rPr>
        <w:t>.</w:t>
      </w:r>
    </w:p>
    <w:p w14:paraId="37A3DFE8" w14:textId="6680C566" w:rsidR="00397497" w:rsidRPr="00070A22" w:rsidRDefault="00397497" w:rsidP="00397497">
      <w:pPr>
        <w:pStyle w:val="ListParagraph"/>
        <w:numPr>
          <w:ilvl w:val="0"/>
          <w:numId w:val="6"/>
        </w:numPr>
        <w:rPr>
          <w:rFonts w:asciiTheme="minorHAnsi" w:hAnsiTheme="minorHAnsi" w:cstheme="minorHAnsi"/>
          <w:b/>
          <w:bCs/>
        </w:rPr>
      </w:pPr>
      <w:r w:rsidRPr="00070A22">
        <w:rPr>
          <w:rFonts w:asciiTheme="minorHAnsi" w:hAnsiTheme="minorHAnsi" w:cstheme="minorHAnsi"/>
        </w:rPr>
        <w:t xml:space="preserve">Ability to filter adds based on </w:t>
      </w:r>
      <w:proofErr w:type="gramStart"/>
      <w:r w:rsidRPr="00070A22">
        <w:rPr>
          <w:rFonts w:asciiTheme="minorHAnsi" w:hAnsiTheme="minorHAnsi" w:cstheme="minorHAnsi"/>
        </w:rPr>
        <w:t>a number of</w:t>
      </w:r>
      <w:proofErr w:type="gramEnd"/>
      <w:r w:rsidRPr="00070A22">
        <w:rPr>
          <w:rFonts w:asciiTheme="minorHAnsi" w:hAnsiTheme="minorHAnsi" w:cstheme="minorHAnsi"/>
        </w:rPr>
        <w:t xml:space="preserve"> different criteria (price, location etc.)</w:t>
      </w:r>
      <w:r w:rsidR="00650D95">
        <w:rPr>
          <w:rFonts w:asciiTheme="minorHAnsi" w:hAnsiTheme="minorHAnsi" w:cstheme="minorHAnsi"/>
        </w:rPr>
        <w:t>.</w:t>
      </w:r>
    </w:p>
    <w:p w14:paraId="24D19C07" w14:textId="77777777" w:rsidR="00397497" w:rsidRPr="00070A22" w:rsidRDefault="00397497" w:rsidP="00397497">
      <w:pPr>
        <w:rPr>
          <w:rFonts w:cstheme="minorHAnsi"/>
        </w:rPr>
      </w:pPr>
    </w:p>
    <w:p w14:paraId="185B7CBB" w14:textId="77777777" w:rsidR="00397497" w:rsidRPr="00070A22" w:rsidRDefault="00397497" w:rsidP="00397497">
      <w:pPr>
        <w:rPr>
          <w:rFonts w:cstheme="minorHAnsi"/>
          <w:u w:val="single"/>
        </w:rPr>
      </w:pPr>
      <w:r w:rsidRPr="00070A22">
        <w:rPr>
          <w:rFonts w:cstheme="minorHAnsi"/>
          <w:u w:val="single"/>
        </w:rPr>
        <w:t>Individual Ad Page</w:t>
      </w:r>
    </w:p>
    <w:p w14:paraId="08CCD0A7" w14:textId="77777777" w:rsidR="00397497" w:rsidRPr="00070A22" w:rsidRDefault="00397497" w:rsidP="00397497">
      <w:pPr>
        <w:rPr>
          <w:rFonts w:cstheme="minorHAnsi"/>
        </w:rPr>
      </w:pPr>
    </w:p>
    <w:p w14:paraId="346D4B6B" w14:textId="77777777" w:rsidR="00397497" w:rsidRPr="00070A22" w:rsidRDefault="00397497" w:rsidP="00397497">
      <w:pPr>
        <w:pStyle w:val="ListParagraph"/>
        <w:numPr>
          <w:ilvl w:val="0"/>
          <w:numId w:val="2"/>
        </w:numPr>
        <w:rPr>
          <w:rFonts w:asciiTheme="minorHAnsi" w:hAnsiTheme="minorHAnsi" w:cstheme="minorHAnsi"/>
          <w:b/>
          <w:bCs/>
        </w:rPr>
      </w:pPr>
      <w:r w:rsidRPr="00070A22">
        <w:rPr>
          <w:rFonts w:asciiTheme="minorHAnsi" w:hAnsiTheme="minorHAnsi" w:cstheme="minorHAnsi"/>
        </w:rPr>
        <w:t>Key functionalities</w:t>
      </w:r>
    </w:p>
    <w:p w14:paraId="5FF31CEA" w14:textId="77777777" w:rsidR="00397497" w:rsidRPr="00070A22" w:rsidRDefault="00397497" w:rsidP="00397497">
      <w:pPr>
        <w:pStyle w:val="ListParagraph"/>
        <w:rPr>
          <w:rFonts w:asciiTheme="minorHAnsi" w:hAnsiTheme="minorHAnsi" w:cstheme="minorHAnsi"/>
        </w:rPr>
      </w:pPr>
    </w:p>
    <w:p w14:paraId="0CA91D12" w14:textId="7521B8E9" w:rsidR="00397497" w:rsidRPr="00070A22" w:rsidRDefault="00397497" w:rsidP="00397497">
      <w:pPr>
        <w:pStyle w:val="ListParagraph"/>
        <w:numPr>
          <w:ilvl w:val="0"/>
          <w:numId w:val="7"/>
        </w:numPr>
        <w:rPr>
          <w:rFonts w:asciiTheme="minorHAnsi" w:hAnsiTheme="minorHAnsi" w:cstheme="minorHAnsi"/>
          <w:b/>
          <w:bCs/>
        </w:rPr>
      </w:pPr>
      <w:r w:rsidRPr="00070A22">
        <w:rPr>
          <w:rFonts w:asciiTheme="minorHAnsi" w:hAnsiTheme="minorHAnsi" w:cstheme="minorHAnsi"/>
        </w:rPr>
        <w:t>Ability to scroll to view all listed information regarding property</w:t>
      </w:r>
      <w:r w:rsidR="00650D95">
        <w:rPr>
          <w:rFonts w:asciiTheme="minorHAnsi" w:hAnsiTheme="minorHAnsi" w:cstheme="minorHAnsi"/>
        </w:rPr>
        <w:t>.</w:t>
      </w:r>
    </w:p>
    <w:p w14:paraId="4ECCE9C5" w14:textId="29BFC133" w:rsidR="00397497" w:rsidRPr="00070A22" w:rsidRDefault="00397497" w:rsidP="00397497">
      <w:pPr>
        <w:pStyle w:val="ListParagraph"/>
        <w:numPr>
          <w:ilvl w:val="0"/>
          <w:numId w:val="7"/>
        </w:numPr>
        <w:rPr>
          <w:rFonts w:asciiTheme="minorHAnsi" w:hAnsiTheme="minorHAnsi" w:cstheme="minorHAnsi"/>
          <w:b/>
          <w:bCs/>
        </w:rPr>
      </w:pPr>
      <w:r w:rsidRPr="00070A22">
        <w:rPr>
          <w:rFonts w:asciiTheme="minorHAnsi" w:hAnsiTheme="minorHAnsi" w:cstheme="minorHAnsi"/>
        </w:rPr>
        <w:t>Ability to view photos of property both on screen and as part of carousel</w:t>
      </w:r>
      <w:r w:rsidR="00650D95">
        <w:rPr>
          <w:rFonts w:asciiTheme="minorHAnsi" w:hAnsiTheme="minorHAnsi" w:cstheme="minorHAnsi"/>
        </w:rPr>
        <w:t>.</w:t>
      </w:r>
    </w:p>
    <w:p w14:paraId="2631072E" w14:textId="3C63936D" w:rsidR="00397497" w:rsidRPr="00070A22" w:rsidRDefault="00397497" w:rsidP="00397497">
      <w:pPr>
        <w:pStyle w:val="ListParagraph"/>
        <w:numPr>
          <w:ilvl w:val="0"/>
          <w:numId w:val="7"/>
        </w:numPr>
        <w:rPr>
          <w:rFonts w:asciiTheme="minorHAnsi" w:hAnsiTheme="minorHAnsi" w:cstheme="minorHAnsi"/>
          <w:b/>
          <w:bCs/>
        </w:rPr>
      </w:pPr>
      <w:r w:rsidRPr="00070A22">
        <w:rPr>
          <w:rFonts w:asciiTheme="minorHAnsi" w:hAnsiTheme="minorHAnsi" w:cstheme="minorHAnsi"/>
        </w:rPr>
        <w:t>Listed requirements</w:t>
      </w:r>
      <w:r w:rsidR="00650D95">
        <w:rPr>
          <w:rFonts w:asciiTheme="minorHAnsi" w:hAnsiTheme="minorHAnsi" w:cstheme="minorHAnsi"/>
        </w:rPr>
        <w:t>.</w:t>
      </w:r>
    </w:p>
    <w:p w14:paraId="41ED36AB" w14:textId="531B8487" w:rsidR="00397497" w:rsidRPr="00070A22" w:rsidRDefault="00397497" w:rsidP="00397497">
      <w:pPr>
        <w:pStyle w:val="ListParagraph"/>
        <w:numPr>
          <w:ilvl w:val="0"/>
          <w:numId w:val="7"/>
        </w:numPr>
        <w:rPr>
          <w:rFonts w:asciiTheme="minorHAnsi" w:hAnsiTheme="minorHAnsi" w:cstheme="minorHAnsi"/>
          <w:b/>
          <w:bCs/>
        </w:rPr>
      </w:pPr>
      <w:r w:rsidRPr="00070A22">
        <w:rPr>
          <w:rFonts w:asciiTheme="minorHAnsi" w:hAnsiTheme="minorHAnsi" w:cstheme="minorHAnsi"/>
        </w:rPr>
        <w:t>Ability to apply for apartment (onclick – confirmation page about wishing to apply for property)</w:t>
      </w:r>
      <w:r w:rsidR="00650D95">
        <w:rPr>
          <w:rFonts w:asciiTheme="minorHAnsi" w:hAnsiTheme="minorHAnsi" w:cstheme="minorHAnsi"/>
        </w:rPr>
        <w:t>.</w:t>
      </w:r>
    </w:p>
    <w:p w14:paraId="34B98617" w14:textId="77777777" w:rsidR="00397497" w:rsidRPr="00070A22" w:rsidRDefault="00397497" w:rsidP="00397497">
      <w:pPr>
        <w:rPr>
          <w:rFonts w:cstheme="minorHAnsi"/>
        </w:rPr>
      </w:pPr>
    </w:p>
    <w:p w14:paraId="4C59F207" w14:textId="77777777" w:rsidR="00397497" w:rsidRPr="00070A22" w:rsidRDefault="00397497" w:rsidP="00397497">
      <w:pPr>
        <w:rPr>
          <w:rFonts w:cstheme="minorHAnsi"/>
        </w:rPr>
      </w:pPr>
    </w:p>
    <w:p w14:paraId="31A6CFEF" w14:textId="77777777" w:rsidR="00397497" w:rsidRPr="00070A22" w:rsidRDefault="00397497" w:rsidP="00397497">
      <w:pPr>
        <w:rPr>
          <w:rFonts w:cstheme="minorHAnsi"/>
          <w:u w:val="single"/>
        </w:rPr>
      </w:pPr>
      <w:r w:rsidRPr="00070A22">
        <w:rPr>
          <w:rFonts w:cstheme="minorHAnsi"/>
          <w:u w:val="single"/>
        </w:rPr>
        <w:t>Renter Application Testing</w:t>
      </w:r>
    </w:p>
    <w:p w14:paraId="6783D20C" w14:textId="77777777" w:rsidR="00397497" w:rsidRPr="00070A22" w:rsidRDefault="00397497" w:rsidP="00397497">
      <w:pPr>
        <w:rPr>
          <w:rFonts w:cstheme="minorHAnsi"/>
        </w:rPr>
      </w:pPr>
    </w:p>
    <w:p w14:paraId="471E087A" w14:textId="77777777" w:rsidR="00397497" w:rsidRPr="00070A22" w:rsidRDefault="00397497" w:rsidP="00397497">
      <w:pPr>
        <w:pStyle w:val="ListParagraph"/>
        <w:numPr>
          <w:ilvl w:val="0"/>
          <w:numId w:val="2"/>
        </w:numPr>
        <w:rPr>
          <w:rFonts w:asciiTheme="minorHAnsi" w:hAnsiTheme="minorHAnsi" w:cstheme="minorHAnsi"/>
        </w:rPr>
      </w:pPr>
      <w:r w:rsidRPr="00070A22">
        <w:rPr>
          <w:rFonts w:asciiTheme="minorHAnsi" w:hAnsiTheme="minorHAnsi" w:cstheme="minorHAnsi"/>
        </w:rPr>
        <w:t xml:space="preserve">Key Functionalities </w:t>
      </w:r>
    </w:p>
    <w:p w14:paraId="6637FC4C" w14:textId="77777777" w:rsidR="00397497" w:rsidRPr="00070A22" w:rsidRDefault="00397497" w:rsidP="00397497">
      <w:pPr>
        <w:pStyle w:val="ListParagraph"/>
        <w:rPr>
          <w:rFonts w:asciiTheme="minorHAnsi" w:hAnsiTheme="minorHAnsi" w:cstheme="minorHAnsi"/>
        </w:rPr>
      </w:pPr>
    </w:p>
    <w:p w14:paraId="0CD6D07F" w14:textId="77777777" w:rsidR="00397497" w:rsidRPr="00070A22" w:rsidRDefault="00397497" w:rsidP="00397497">
      <w:pPr>
        <w:pStyle w:val="ListParagraph"/>
        <w:numPr>
          <w:ilvl w:val="0"/>
          <w:numId w:val="8"/>
        </w:numPr>
        <w:rPr>
          <w:rFonts w:asciiTheme="minorHAnsi" w:hAnsiTheme="minorHAnsi" w:cstheme="minorHAnsi"/>
        </w:rPr>
      </w:pPr>
      <w:commentRangeStart w:id="3"/>
      <w:r w:rsidRPr="00070A22">
        <w:rPr>
          <w:rFonts w:asciiTheme="minorHAnsi" w:hAnsiTheme="minorHAnsi" w:cstheme="minorHAnsi"/>
        </w:rPr>
        <w:t xml:space="preserve">Test whether the income verification cert is valid based on the income specified in the individual add page. </w:t>
      </w:r>
      <w:commentRangeEnd w:id="3"/>
      <w:r w:rsidR="00D11DAA">
        <w:rPr>
          <w:rStyle w:val="CommentReference"/>
          <w:rFonts w:asciiTheme="minorHAnsi" w:eastAsiaTheme="minorHAnsi" w:hAnsiTheme="minorHAnsi" w:cstheme="minorBidi"/>
          <w:lang w:val="en-IE"/>
        </w:rPr>
        <w:commentReference w:id="3"/>
      </w:r>
    </w:p>
    <w:p w14:paraId="2809464B" w14:textId="77777777" w:rsidR="00397497" w:rsidRPr="00070A22" w:rsidRDefault="00397497" w:rsidP="00397497">
      <w:pPr>
        <w:pStyle w:val="ListParagraph"/>
        <w:rPr>
          <w:rFonts w:asciiTheme="minorHAnsi" w:hAnsiTheme="minorHAnsi" w:cstheme="minorHAnsi"/>
        </w:rPr>
      </w:pPr>
    </w:p>
    <w:p w14:paraId="06DA80E5" w14:textId="61B81744" w:rsidR="00397497" w:rsidRPr="00070A22" w:rsidRDefault="00397497" w:rsidP="00397497">
      <w:pPr>
        <w:pStyle w:val="ListParagraph"/>
        <w:numPr>
          <w:ilvl w:val="0"/>
          <w:numId w:val="9"/>
        </w:numPr>
        <w:rPr>
          <w:rFonts w:asciiTheme="minorHAnsi" w:hAnsiTheme="minorHAnsi" w:cstheme="minorHAnsi"/>
        </w:rPr>
      </w:pPr>
      <w:r w:rsidRPr="00070A22">
        <w:rPr>
          <w:rFonts w:asciiTheme="minorHAnsi" w:hAnsiTheme="minorHAnsi" w:cstheme="minorHAnsi"/>
        </w:rPr>
        <w:t>If the test is passed – the user will be prompted that their application is successful. The user will be asked whether they want to return to the home page or continue looking at property adds</w:t>
      </w:r>
      <w:r w:rsidR="00650D95">
        <w:rPr>
          <w:rFonts w:asciiTheme="minorHAnsi" w:hAnsiTheme="minorHAnsi" w:cstheme="minorHAnsi"/>
        </w:rPr>
        <w:t>.</w:t>
      </w:r>
    </w:p>
    <w:p w14:paraId="078F75E9" w14:textId="77777777" w:rsidR="00397497" w:rsidRPr="00070A22" w:rsidRDefault="00397497" w:rsidP="00397497">
      <w:pPr>
        <w:pStyle w:val="ListParagraph"/>
        <w:rPr>
          <w:rFonts w:asciiTheme="minorHAnsi" w:hAnsiTheme="minorHAnsi" w:cstheme="minorHAnsi"/>
        </w:rPr>
      </w:pPr>
    </w:p>
    <w:p w14:paraId="25AB1F46" w14:textId="77777777" w:rsidR="00397497" w:rsidRPr="00070A22" w:rsidRDefault="00397497" w:rsidP="00397497">
      <w:pPr>
        <w:pStyle w:val="ListParagraph"/>
        <w:numPr>
          <w:ilvl w:val="0"/>
          <w:numId w:val="9"/>
        </w:numPr>
        <w:rPr>
          <w:rFonts w:asciiTheme="minorHAnsi" w:hAnsiTheme="minorHAnsi" w:cstheme="minorHAnsi"/>
        </w:rPr>
      </w:pPr>
      <w:r w:rsidRPr="00070A22">
        <w:rPr>
          <w:rFonts w:asciiTheme="minorHAnsi" w:hAnsiTheme="minorHAnsi" w:cstheme="minorHAnsi"/>
        </w:rPr>
        <w:t>If the test is failed, a message is displayed saying that the application was not successful due to a cert validation failure.</w:t>
      </w:r>
    </w:p>
    <w:p w14:paraId="6ED7B2FE" w14:textId="77777777" w:rsidR="00397497" w:rsidRPr="00070A22" w:rsidRDefault="00397497" w:rsidP="00397497">
      <w:pPr>
        <w:rPr>
          <w:rFonts w:cstheme="minorHAnsi"/>
        </w:rPr>
      </w:pPr>
    </w:p>
    <w:p w14:paraId="63FAAF9C" w14:textId="77777777" w:rsidR="00397497" w:rsidRPr="00070A22" w:rsidRDefault="00397497" w:rsidP="00397497">
      <w:pPr>
        <w:rPr>
          <w:rFonts w:cstheme="minorHAnsi"/>
        </w:rPr>
      </w:pPr>
    </w:p>
    <w:p w14:paraId="232FDEE5" w14:textId="707BF74F" w:rsidR="00397497" w:rsidRPr="00070A22" w:rsidRDefault="00070A22" w:rsidP="00397497">
      <w:pPr>
        <w:rPr>
          <w:rFonts w:cstheme="minorHAnsi"/>
          <w:u w:val="single"/>
        </w:rPr>
      </w:pPr>
      <w:r>
        <w:rPr>
          <w:rFonts w:cstheme="minorHAnsi"/>
          <w:u w:val="single"/>
        </w:rPr>
        <w:t>Agency</w:t>
      </w:r>
      <w:r w:rsidR="00397497" w:rsidRPr="00070A22">
        <w:rPr>
          <w:rFonts w:cstheme="minorHAnsi"/>
          <w:u w:val="single"/>
        </w:rPr>
        <w:t xml:space="preserve"> Landing Page (Rental Agency has logged in)</w:t>
      </w:r>
    </w:p>
    <w:p w14:paraId="7E86CE41" w14:textId="77777777" w:rsidR="00397497" w:rsidRPr="00070A22" w:rsidRDefault="00397497" w:rsidP="00397497">
      <w:pPr>
        <w:rPr>
          <w:rFonts w:cstheme="minorHAnsi"/>
        </w:rPr>
      </w:pPr>
    </w:p>
    <w:p w14:paraId="14A3965E" w14:textId="77777777" w:rsidR="00397497" w:rsidRPr="00070A22" w:rsidRDefault="00397497" w:rsidP="00397497">
      <w:pPr>
        <w:pStyle w:val="ListParagraph"/>
        <w:numPr>
          <w:ilvl w:val="0"/>
          <w:numId w:val="2"/>
        </w:numPr>
        <w:rPr>
          <w:rFonts w:asciiTheme="minorHAnsi" w:hAnsiTheme="minorHAnsi" w:cstheme="minorHAnsi"/>
        </w:rPr>
      </w:pPr>
      <w:r w:rsidRPr="00070A22">
        <w:rPr>
          <w:rFonts w:asciiTheme="minorHAnsi" w:hAnsiTheme="minorHAnsi" w:cstheme="minorHAnsi"/>
        </w:rPr>
        <w:t>Key functionalities</w:t>
      </w:r>
    </w:p>
    <w:p w14:paraId="62CC4646" w14:textId="77777777" w:rsidR="00397497" w:rsidRPr="00070A22" w:rsidRDefault="00397497" w:rsidP="00397497">
      <w:pPr>
        <w:pStyle w:val="ListParagraph"/>
        <w:rPr>
          <w:rFonts w:asciiTheme="minorHAnsi" w:hAnsiTheme="minorHAnsi" w:cstheme="minorHAnsi"/>
        </w:rPr>
      </w:pPr>
    </w:p>
    <w:p w14:paraId="51B0D920" w14:textId="6E617EF1" w:rsidR="00397497" w:rsidRPr="00070A22" w:rsidRDefault="00397497" w:rsidP="00397497">
      <w:pPr>
        <w:pStyle w:val="ListParagraph"/>
        <w:numPr>
          <w:ilvl w:val="0"/>
          <w:numId w:val="10"/>
        </w:numPr>
        <w:rPr>
          <w:rFonts w:asciiTheme="minorHAnsi" w:hAnsiTheme="minorHAnsi" w:cstheme="minorHAnsi"/>
        </w:rPr>
      </w:pPr>
      <w:r w:rsidRPr="00070A22">
        <w:rPr>
          <w:rFonts w:asciiTheme="minorHAnsi" w:hAnsiTheme="minorHAnsi" w:cstheme="minorHAnsi"/>
        </w:rPr>
        <w:t>Link to creating a new property ad</w:t>
      </w:r>
      <w:r w:rsidR="00650D95">
        <w:rPr>
          <w:rFonts w:asciiTheme="minorHAnsi" w:hAnsiTheme="minorHAnsi" w:cstheme="minorHAnsi"/>
        </w:rPr>
        <w:t>.</w:t>
      </w:r>
    </w:p>
    <w:p w14:paraId="08867778" w14:textId="21D6BE29" w:rsidR="00397497" w:rsidRPr="00070A22" w:rsidRDefault="00397497" w:rsidP="00397497">
      <w:pPr>
        <w:pStyle w:val="ListParagraph"/>
        <w:numPr>
          <w:ilvl w:val="0"/>
          <w:numId w:val="10"/>
        </w:numPr>
        <w:rPr>
          <w:rFonts w:asciiTheme="minorHAnsi" w:hAnsiTheme="minorHAnsi" w:cstheme="minorHAnsi"/>
        </w:rPr>
      </w:pPr>
      <w:r w:rsidRPr="00070A22">
        <w:rPr>
          <w:rFonts w:asciiTheme="minorHAnsi" w:hAnsiTheme="minorHAnsi" w:cstheme="minorHAnsi"/>
        </w:rPr>
        <w:t>View currently listed ads</w:t>
      </w:r>
      <w:r w:rsidR="00650D95">
        <w:rPr>
          <w:rFonts w:asciiTheme="minorHAnsi" w:hAnsiTheme="minorHAnsi" w:cstheme="minorHAnsi"/>
        </w:rPr>
        <w:t>.</w:t>
      </w:r>
    </w:p>
    <w:p w14:paraId="29A1FE14" w14:textId="1E292E8D" w:rsidR="00397497" w:rsidRPr="00070A22" w:rsidRDefault="00397497" w:rsidP="00397497">
      <w:pPr>
        <w:pStyle w:val="ListParagraph"/>
        <w:numPr>
          <w:ilvl w:val="0"/>
          <w:numId w:val="10"/>
        </w:numPr>
        <w:rPr>
          <w:rFonts w:asciiTheme="minorHAnsi" w:hAnsiTheme="minorHAnsi" w:cstheme="minorHAnsi"/>
        </w:rPr>
      </w:pPr>
      <w:r w:rsidRPr="00070A22">
        <w:rPr>
          <w:rFonts w:asciiTheme="minorHAnsi" w:hAnsiTheme="minorHAnsi" w:cstheme="minorHAnsi"/>
        </w:rPr>
        <w:t>Ability to remove specific ads</w:t>
      </w:r>
      <w:r w:rsidR="00650D95">
        <w:rPr>
          <w:rFonts w:asciiTheme="minorHAnsi" w:hAnsiTheme="minorHAnsi" w:cstheme="minorHAnsi"/>
        </w:rPr>
        <w:t>.</w:t>
      </w:r>
    </w:p>
    <w:p w14:paraId="469D03AE" w14:textId="258DC892" w:rsidR="00397497" w:rsidRDefault="00397497" w:rsidP="00397497">
      <w:pPr>
        <w:pStyle w:val="ListParagraph"/>
        <w:rPr>
          <w:rFonts w:asciiTheme="minorHAnsi" w:hAnsiTheme="minorHAnsi" w:cstheme="minorHAnsi"/>
        </w:rPr>
      </w:pPr>
    </w:p>
    <w:p w14:paraId="4B54516B" w14:textId="77777777" w:rsidR="00D24F3A" w:rsidRPr="00070A22" w:rsidRDefault="00D24F3A" w:rsidP="00397497">
      <w:pPr>
        <w:pStyle w:val="ListParagraph"/>
        <w:rPr>
          <w:rFonts w:asciiTheme="minorHAnsi" w:hAnsiTheme="minorHAnsi" w:cstheme="minorHAnsi"/>
        </w:rPr>
      </w:pPr>
    </w:p>
    <w:p w14:paraId="10A30FD1" w14:textId="77777777" w:rsidR="00397497" w:rsidRPr="00070A22" w:rsidRDefault="00397497" w:rsidP="00397497">
      <w:pPr>
        <w:rPr>
          <w:rFonts w:cstheme="minorHAnsi"/>
          <w:u w:val="single"/>
        </w:rPr>
      </w:pPr>
      <w:r w:rsidRPr="00070A22">
        <w:rPr>
          <w:rFonts w:cstheme="minorHAnsi"/>
          <w:u w:val="single"/>
        </w:rPr>
        <w:lastRenderedPageBreak/>
        <w:t>Creating New Property Ad Page</w:t>
      </w:r>
    </w:p>
    <w:p w14:paraId="5AA28417" w14:textId="77777777" w:rsidR="00397497" w:rsidRPr="00070A22" w:rsidRDefault="00397497" w:rsidP="00397497">
      <w:pPr>
        <w:rPr>
          <w:rFonts w:cstheme="minorHAnsi"/>
        </w:rPr>
      </w:pPr>
    </w:p>
    <w:p w14:paraId="27B244EB" w14:textId="77777777" w:rsidR="00397497" w:rsidRPr="00070A22" w:rsidRDefault="00397497" w:rsidP="00397497">
      <w:pPr>
        <w:pStyle w:val="ListParagraph"/>
        <w:numPr>
          <w:ilvl w:val="0"/>
          <w:numId w:val="2"/>
        </w:numPr>
        <w:rPr>
          <w:rFonts w:asciiTheme="minorHAnsi" w:hAnsiTheme="minorHAnsi" w:cstheme="minorHAnsi"/>
        </w:rPr>
      </w:pPr>
      <w:r w:rsidRPr="00070A22">
        <w:rPr>
          <w:rFonts w:asciiTheme="minorHAnsi" w:hAnsiTheme="minorHAnsi" w:cstheme="minorHAnsi"/>
        </w:rPr>
        <w:t>Key functionalities</w:t>
      </w:r>
    </w:p>
    <w:p w14:paraId="7D0AA7AF" w14:textId="77777777" w:rsidR="00397497" w:rsidRPr="00070A22" w:rsidRDefault="00397497" w:rsidP="00397497">
      <w:pPr>
        <w:pStyle w:val="ListParagraph"/>
        <w:rPr>
          <w:rFonts w:asciiTheme="minorHAnsi" w:hAnsiTheme="minorHAnsi" w:cstheme="minorHAnsi"/>
        </w:rPr>
      </w:pPr>
    </w:p>
    <w:p w14:paraId="1CCFED3F" w14:textId="2CEBA6A6" w:rsidR="00397497" w:rsidRPr="00070A22" w:rsidRDefault="00397497" w:rsidP="00397497">
      <w:pPr>
        <w:pStyle w:val="ListParagraph"/>
        <w:numPr>
          <w:ilvl w:val="0"/>
          <w:numId w:val="11"/>
        </w:numPr>
        <w:rPr>
          <w:rFonts w:asciiTheme="minorHAnsi" w:hAnsiTheme="minorHAnsi" w:cstheme="minorHAnsi"/>
        </w:rPr>
      </w:pPr>
      <w:r w:rsidRPr="00070A22">
        <w:rPr>
          <w:rFonts w:asciiTheme="minorHAnsi" w:hAnsiTheme="minorHAnsi" w:cstheme="minorHAnsi"/>
        </w:rPr>
        <w:t>Ability to upload photos</w:t>
      </w:r>
      <w:r w:rsidR="00650D95">
        <w:rPr>
          <w:rFonts w:asciiTheme="minorHAnsi" w:hAnsiTheme="minorHAnsi" w:cstheme="minorHAnsi"/>
        </w:rPr>
        <w:t>.</w:t>
      </w:r>
    </w:p>
    <w:p w14:paraId="6FCD4959" w14:textId="6764F675" w:rsidR="00397497" w:rsidRPr="00070A22" w:rsidRDefault="00397497" w:rsidP="00397497">
      <w:pPr>
        <w:pStyle w:val="ListParagraph"/>
        <w:numPr>
          <w:ilvl w:val="0"/>
          <w:numId w:val="11"/>
        </w:numPr>
        <w:rPr>
          <w:rFonts w:asciiTheme="minorHAnsi" w:hAnsiTheme="minorHAnsi" w:cstheme="minorHAnsi"/>
        </w:rPr>
      </w:pPr>
      <w:r w:rsidRPr="00070A22">
        <w:rPr>
          <w:rFonts w:asciiTheme="minorHAnsi" w:hAnsiTheme="minorHAnsi" w:cstheme="minorHAnsi"/>
        </w:rPr>
        <w:t>Ability to upload description</w:t>
      </w:r>
      <w:r w:rsidR="00650D95">
        <w:rPr>
          <w:rFonts w:asciiTheme="minorHAnsi" w:hAnsiTheme="minorHAnsi" w:cstheme="minorHAnsi"/>
        </w:rPr>
        <w:t>.</w:t>
      </w:r>
    </w:p>
    <w:p w14:paraId="3183D5C4" w14:textId="0DB02348" w:rsidR="00397497" w:rsidRPr="00070A22" w:rsidRDefault="00397497" w:rsidP="00397497">
      <w:pPr>
        <w:pStyle w:val="ListParagraph"/>
        <w:numPr>
          <w:ilvl w:val="0"/>
          <w:numId w:val="11"/>
        </w:numPr>
        <w:rPr>
          <w:rFonts w:asciiTheme="minorHAnsi" w:hAnsiTheme="minorHAnsi" w:cstheme="minorHAnsi"/>
        </w:rPr>
      </w:pPr>
      <w:r w:rsidRPr="00070A22">
        <w:rPr>
          <w:rFonts w:asciiTheme="minorHAnsi" w:hAnsiTheme="minorHAnsi" w:cstheme="minorHAnsi"/>
        </w:rPr>
        <w:t>Set minimum monthly income requirement + buffer</w:t>
      </w:r>
      <w:r w:rsidR="00650D95">
        <w:rPr>
          <w:rFonts w:asciiTheme="minorHAnsi" w:hAnsiTheme="minorHAnsi" w:cstheme="minorHAnsi"/>
        </w:rPr>
        <w:t xml:space="preserve"> </w:t>
      </w:r>
      <w:r w:rsidRPr="00070A22">
        <w:rPr>
          <w:rFonts w:asciiTheme="minorHAnsi" w:hAnsiTheme="minorHAnsi" w:cstheme="minorHAnsi"/>
        </w:rPr>
        <w:t>(this will be the value</w:t>
      </w:r>
      <w:r w:rsidR="00650D95">
        <w:rPr>
          <w:rFonts w:asciiTheme="minorHAnsi" w:hAnsiTheme="minorHAnsi" w:cstheme="minorHAnsi"/>
        </w:rPr>
        <w:t xml:space="preserve"> </w:t>
      </w:r>
      <w:r w:rsidRPr="00070A22">
        <w:rPr>
          <w:rFonts w:asciiTheme="minorHAnsi" w:hAnsiTheme="minorHAnsi" w:cstheme="minorHAnsi"/>
        </w:rPr>
        <w:t>that the renter income verification cert will be tested against)</w:t>
      </w:r>
      <w:r w:rsidR="00650D95">
        <w:rPr>
          <w:rFonts w:asciiTheme="minorHAnsi" w:hAnsiTheme="minorHAnsi" w:cstheme="minorHAnsi"/>
        </w:rPr>
        <w:t>.</w:t>
      </w:r>
    </w:p>
    <w:p w14:paraId="29AC928D" w14:textId="77777777" w:rsidR="00397497" w:rsidRPr="00070A22" w:rsidRDefault="00397497" w:rsidP="00397497">
      <w:pPr>
        <w:pStyle w:val="ListParagraph"/>
        <w:numPr>
          <w:ilvl w:val="0"/>
          <w:numId w:val="11"/>
        </w:numPr>
        <w:rPr>
          <w:rFonts w:asciiTheme="minorHAnsi" w:hAnsiTheme="minorHAnsi" w:cstheme="minorHAnsi"/>
        </w:rPr>
      </w:pPr>
      <w:r w:rsidRPr="00070A22">
        <w:rPr>
          <w:rFonts w:asciiTheme="minorHAnsi" w:hAnsiTheme="minorHAnsi" w:cstheme="minorHAnsi"/>
        </w:rPr>
        <w:t xml:space="preserve">Set requirements for the user profile </w:t>
      </w:r>
      <w:proofErr w:type="spellStart"/>
      <w:r w:rsidRPr="00070A22">
        <w:rPr>
          <w:rFonts w:asciiTheme="minorHAnsi" w:hAnsiTheme="minorHAnsi" w:cstheme="minorHAnsi"/>
        </w:rPr>
        <w:t>i.e</w:t>
      </w:r>
      <w:proofErr w:type="spellEnd"/>
      <w:r w:rsidRPr="00070A22">
        <w:rPr>
          <w:rFonts w:asciiTheme="minorHAnsi" w:hAnsiTheme="minorHAnsi" w:cstheme="minorHAnsi"/>
        </w:rPr>
        <w:t xml:space="preserve"> Bio, references required etc. </w:t>
      </w:r>
      <w:commentRangeStart w:id="4"/>
      <w:r w:rsidRPr="00070A22">
        <w:rPr>
          <w:rFonts w:asciiTheme="minorHAnsi" w:hAnsiTheme="minorHAnsi" w:cstheme="minorHAnsi"/>
        </w:rPr>
        <w:t xml:space="preserve">The user will be able to </w:t>
      </w:r>
      <w:proofErr w:type="gramStart"/>
      <w:r w:rsidRPr="00070A22">
        <w:rPr>
          <w:rFonts w:asciiTheme="minorHAnsi" w:hAnsiTheme="minorHAnsi" w:cstheme="minorHAnsi"/>
        </w:rPr>
        <w:t>submit an application</w:t>
      </w:r>
      <w:proofErr w:type="gramEnd"/>
      <w:r w:rsidRPr="00070A22">
        <w:rPr>
          <w:rFonts w:asciiTheme="minorHAnsi" w:hAnsiTheme="minorHAnsi" w:cstheme="minorHAnsi"/>
        </w:rPr>
        <w:t xml:space="preserve"> will these requirements missing. </w:t>
      </w:r>
      <w:commentRangeEnd w:id="4"/>
      <w:r w:rsidR="00653DA4">
        <w:rPr>
          <w:rStyle w:val="CommentReference"/>
          <w:rFonts w:asciiTheme="minorHAnsi" w:eastAsiaTheme="minorHAnsi" w:hAnsiTheme="minorHAnsi" w:cstheme="minorBidi"/>
          <w:lang w:val="en-IE"/>
        </w:rPr>
        <w:commentReference w:id="4"/>
      </w:r>
    </w:p>
    <w:p w14:paraId="5C7EF699" w14:textId="77777777" w:rsidR="00397497" w:rsidRPr="00070A22" w:rsidRDefault="00397497" w:rsidP="00397497">
      <w:pPr>
        <w:rPr>
          <w:rFonts w:cstheme="minorHAnsi"/>
        </w:rPr>
      </w:pPr>
    </w:p>
    <w:p w14:paraId="50445DC7" w14:textId="77777777" w:rsidR="00397497" w:rsidRPr="00070A22" w:rsidRDefault="00397497" w:rsidP="00397497">
      <w:pPr>
        <w:rPr>
          <w:rFonts w:cstheme="minorHAnsi"/>
        </w:rPr>
      </w:pPr>
    </w:p>
    <w:p w14:paraId="69CE828B" w14:textId="7CC4618A" w:rsidR="00397497" w:rsidRDefault="00397497" w:rsidP="00397497">
      <w:pPr>
        <w:rPr>
          <w:rFonts w:cstheme="minorHAnsi"/>
          <w:u w:val="single"/>
        </w:rPr>
      </w:pPr>
      <w:r w:rsidRPr="00070A22">
        <w:rPr>
          <w:rFonts w:cstheme="minorHAnsi"/>
          <w:u w:val="single"/>
        </w:rPr>
        <w:t>Review Current Listed Ad Page</w:t>
      </w:r>
    </w:p>
    <w:p w14:paraId="14DEEC03" w14:textId="77777777" w:rsidR="00D24F3A" w:rsidRPr="00070A22" w:rsidRDefault="00D24F3A" w:rsidP="00397497">
      <w:pPr>
        <w:rPr>
          <w:rFonts w:cstheme="minorHAnsi"/>
          <w:u w:val="single"/>
        </w:rPr>
      </w:pPr>
    </w:p>
    <w:p w14:paraId="3272F3E0" w14:textId="77777777" w:rsidR="00397497" w:rsidRPr="00070A22" w:rsidRDefault="00397497" w:rsidP="00397497">
      <w:pPr>
        <w:pStyle w:val="ListParagraph"/>
        <w:numPr>
          <w:ilvl w:val="0"/>
          <w:numId w:val="2"/>
        </w:numPr>
        <w:rPr>
          <w:rFonts w:asciiTheme="minorHAnsi" w:hAnsiTheme="minorHAnsi" w:cstheme="minorHAnsi"/>
        </w:rPr>
      </w:pPr>
      <w:r w:rsidRPr="00070A22">
        <w:rPr>
          <w:rFonts w:asciiTheme="minorHAnsi" w:hAnsiTheme="minorHAnsi" w:cstheme="minorHAnsi"/>
        </w:rPr>
        <w:t>Key functionalities</w:t>
      </w:r>
    </w:p>
    <w:p w14:paraId="7F02A8FF" w14:textId="77777777" w:rsidR="00397497" w:rsidRPr="00070A22" w:rsidRDefault="00397497" w:rsidP="00397497">
      <w:pPr>
        <w:pStyle w:val="ListParagraph"/>
        <w:rPr>
          <w:rFonts w:asciiTheme="minorHAnsi" w:hAnsiTheme="minorHAnsi" w:cstheme="minorHAnsi"/>
        </w:rPr>
      </w:pPr>
    </w:p>
    <w:p w14:paraId="241A2990" w14:textId="39463070" w:rsidR="00397497" w:rsidRPr="00070A22" w:rsidRDefault="00397497" w:rsidP="00397497">
      <w:pPr>
        <w:pStyle w:val="ListParagraph"/>
        <w:numPr>
          <w:ilvl w:val="0"/>
          <w:numId w:val="12"/>
        </w:numPr>
        <w:rPr>
          <w:rFonts w:asciiTheme="minorHAnsi" w:hAnsiTheme="minorHAnsi" w:cstheme="minorHAnsi"/>
        </w:rPr>
      </w:pPr>
      <w:r w:rsidRPr="00070A22">
        <w:rPr>
          <w:rFonts w:asciiTheme="minorHAnsi" w:hAnsiTheme="minorHAnsi" w:cstheme="minorHAnsi"/>
        </w:rPr>
        <w:t>Ability to view to the number of total applications for an apartment</w:t>
      </w:r>
      <w:r w:rsidR="00650D95">
        <w:rPr>
          <w:rFonts w:asciiTheme="minorHAnsi" w:hAnsiTheme="minorHAnsi" w:cstheme="minorHAnsi"/>
        </w:rPr>
        <w:t>.</w:t>
      </w:r>
    </w:p>
    <w:p w14:paraId="1AB93495" w14:textId="77777777" w:rsidR="00397497" w:rsidRPr="00070A22" w:rsidRDefault="00397497" w:rsidP="00397497">
      <w:pPr>
        <w:pStyle w:val="ListParagraph"/>
        <w:numPr>
          <w:ilvl w:val="0"/>
          <w:numId w:val="12"/>
        </w:numPr>
        <w:rPr>
          <w:rFonts w:asciiTheme="minorHAnsi" w:hAnsiTheme="minorHAnsi" w:cstheme="minorHAnsi"/>
        </w:rPr>
      </w:pPr>
      <w:r w:rsidRPr="00070A22">
        <w:rPr>
          <w:rFonts w:asciiTheme="minorHAnsi" w:hAnsiTheme="minorHAnsi" w:cstheme="minorHAnsi"/>
        </w:rPr>
        <w:t>Ability to filter applications based on the number of requirements met.</w:t>
      </w:r>
    </w:p>
    <w:p w14:paraId="4E23059B" w14:textId="77777777" w:rsidR="00397497" w:rsidRPr="00070A22" w:rsidRDefault="00397497" w:rsidP="00397497">
      <w:pPr>
        <w:pStyle w:val="ListParagraph"/>
        <w:numPr>
          <w:ilvl w:val="0"/>
          <w:numId w:val="12"/>
        </w:numPr>
        <w:rPr>
          <w:rFonts w:asciiTheme="minorHAnsi" w:hAnsiTheme="minorHAnsi" w:cstheme="minorHAnsi"/>
        </w:rPr>
      </w:pPr>
      <w:r w:rsidRPr="00070A22">
        <w:rPr>
          <w:rFonts w:asciiTheme="minorHAnsi" w:hAnsiTheme="minorHAnsi" w:cstheme="minorHAnsi"/>
        </w:rPr>
        <w:t>Ability to view individual applications.</w:t>
      </w:r>
    </w:p>
    <w:p w14:paraId="309ADE1B" w14:textId="77777777" w:rsidR="00397497" w:rsidRPr="00070A22" w:rsidRDefault="00397497" w:rsidP="00397497">
      <w:pPr>
        <w:pStyle w:val="ListParagraph"/>
        <w:rPr>
          <w:rFonts w:asciiTheme="minorHAnsi" w:hAnsiTheme="minorHAnsi" w:cstheme="minorHAnsi"/>
        </w:rPr>
      </w:pPr>
    </w:p>
    <w:p w14:paraId="703D8A69" w14:textId="77777777" w:rsidR="00D24F3A" w:rsidRDefault="00D24F3A">
      <w:pPr>
        <w:rPr>
          <w:sz w:val="36"/>
          <w:szCs w:val="36"/>
        </w:rPr>
      </w:pPr>
    </w:p>
    <w:p w14:paraId="2043040F" w14:textId="77777777" w:rsidR="00070A22" w:rsidRDefault="00070A22">
      <w:pPr>
        <w:rPr>
          <w:sz w:val="36"/>
          <w:szCs w:val="36"/>
        </w:rPr>
      </w:pPr>
    </w:p>
    <w:p w14:paraId="3E7935F8" w14:textId="4E3E7A11" w:rsidR="00397497" w:rsidRDefault="00070A22">
      <w:pPr>
        <w:rPr>
          <w:sz w:val="36"/>
          <w:szCs w:val="36"/>
        </w:rPr>
      </w:pPr>
      <w:r w:rsidRPr="00954B9C">
        <w:rPr>
          <w:noProof/>
        </w:rPr>
        <w:drawing>
          <wp:inline distT="0" distB="0" distL="0" distR="0" wp14:anchorId="449E4733" wp14:editId="071E3750">
            <wp:extent cx="5486400" cy="300101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1"/>
                    <a:stretch>
                      <a:fillRect/>
                    </a:stretch>
                  </pic:blipFill>
                  <pic:spPr>
                    <a:xfrm>
                      <a:off x="0" y="0"/>
                      <a:ext cx="5486400" cy="3001010"/>
                    </a:xfrm>
                    <a:prstGeom prst="rect">
                      <a:avLst/>
                    </a:prstGeom>
                  </pic:spPr>
                </pic:pic>
              </a:graphicData>
            </a:graphic>
          </wp:inline>
        </w:drawing>
      </w:r>
    </w:p>
    <w:p w14:paraId="4DDDC26E" w14:textId="5ECB926D" w:rsidR="00070A22" w:rsidRDefault="00070A22">
      <w:pPr>
        <w:rPr>
          <w:sz w:val="36"/>
          <w:szCs w:val="36"/>
        </w:rPr>
      </w:pPr>
    </w:p>
    <w:p w14:paraId="42BD3BD6" w14:textId="77777777" w:rsidR="00070A22" w:rsidRDefault="00070A22">
      <w:pPr>
        <w:rPr>
          <w:sz w:val="36"/>
          <w:szCs w:val="36"/>
        </w:rPr>
      </w:pPr>
    </w:p>
    <w:p w14:paraId="6D115041" w14:textId="19A6A51A" w:rsidR="00D24F3A" w:rsidRDefault="00070A22" w:rsidP="00D24F3A">
      <w:pPr>
        <w:jc w:val="center"/>
      </w:pPr>
      <w:r w:rsidRPr="00070A22">
        <w:t>Figure 1: Site Map.</w:t>
      </w:r>
      <w:r>
        <w:t xml:space="preserve"> Users are brought to one of two distin</w:t>
      </w:r>
      <w:r w:rsidR="00D24F3A">
        <w:t>ct</w:t>
      </w:r>
      <w:r>
        <w:t xml:space="preserve"> sub-trees</w:t>
      </w:r>
      <w:r w:rsidR="00D24F3A">
        <w:t xml:space="preserve"> of pages</w:t>
      </w:r>
      <w:r>
        <w:t xml:space="preserve"> depending on login information</w:t>
      </w:r>
      <w:r w:rsidR="00D24F3A">
        <w:t>.</w:t>
      </w:r>
    </w:p>
    <w:p w14:paraId="29188E45" w14:textId="2E16ACE8" w:rsidR="00D24F3A" w:rsidRDefault="00D24F3A" w:rsidP="00D24F3A">
      <w:pPr>
        <w:jc w:val="center"/>
      </w:pPr>
    </w:p>
    <w:p w14:paraId="36F410D4" w14:textId="4C3678F8" w:rsidR="00D24F3A" w:rsidRDefault="00D24F3A" w:rsidP="00D24F3A">
      <w:pPr>
        <w:jc w:val="center"/>
      </w:pPr>
    </w:p>
    <w:p w14:paraId="60CBA7C5" w14:textId="139D70FA" w:rsidR="00D24F3A" w:rsidRPr="009A49A9" w:rsidRDefault="009A49A9" w:rsidP="009A49A9">
      <w:pPr>
        <w:rPr>
          <w:b/>
          <w:bCs/>
          <w:sz w:val="36"/>
          <w:szCs w:val="36"/>
        </w:rPr>
      </w:pPr>
      <w:r w:rsidRPr="009A49A9">
        <w:rPr>
          <w:b/>
          <w:bCs/>
          <w:sz w:val="36"/>
          <w:szCs w:val="36"/>
        </w:rPr>
        <w:lastRenderedPageBreak/>
        <w:t>Special Resources Required</w:t>
      </w:r>
    </w:p>
    <w:p w14:paraId="1A03D833" w14:textId="2089EAE8" w:rsidR="009A49A9" w:rsidRDefault="009A49A9" w:rsidP="009A49A9">
      <w:pPr>
        <w:rPr>
          <w:sz w:val="36"/>
          <w:szCs w:val="36"/>
        </w:rPr>
      </w:pPr>
    </w:p>
    <w:p w14:paraId="7B171967" w14:textId="4175F9EA" w:rsidR="009A49A9" w:rsidRDefault="009A49A9" w:rsidP="009A49A9">
      <w:r>
        <w:t xml:space="preserve">In order to link safely and securing to individual bank accounts. The Plaid API will be used in order to retrieve financial information from the user user’s account. Plaid is a company specialising in the secure retrieval of financial information from linked accounts and is compatible with bank accounts from 11,500 institutions. </w:t>
      </w:r>
    </w:p>
    <w:p w14:paraId="6605799B" w14:textId="66015F3F" w:rsidR="009A49A9" w:rsidRDefault="009A49A9" w:rsidP="009A49A9">
      <w:pPr>
        <w:rPr>
          <w:sz w:val="36"/>
          <w:szCs w:val="36"/>
        </w:rPr>
      </w:pPr>
    </w:p>
    <w:p w14:paraId="5DAFDA89" w14:textId="4DB8DB2C" w:rsidR="009A49A9" w:rsidRDefault="009A49A9" w:rsidP="009A49A9">
      <w:pPr>
        <w:rPr>
          <w:b/>
          <w:bCs/>
          <w:sz w:val="36"/>
          <w:szCs w:val="36"/>
        </w:rPr>
      </w:pPr>
      <w:r w:rsidRPr="009A49A9">
        <w:rPr>
          <w:b/>
          <w:bCs/>
          <w:sz w:val="36"/>
          <w:szCs w:val="36"/>
        </w:rPr>
        <w:t>Project Plan</w:t>
      </w:r>
    </w:p>
    <w:p w14:paraId="47BD0685" w14:textId="39AFE67F" w:rsidR="009A49A9" w:rsidRDefault="009A49A9" w:rsidP="009A49A9">
      <w:pPr>
        <w:rPr>
          <w:b/>
          <w:bCs/>
          <w:sz w:val="36"/>
          <w:szCs w:val="36"/>
        </w:rPr>
      </w:pPr>
    </w:p>
    <w:p w14:paraId="7213E721" w14:textId="77777777" w:rsidR="009A49A9" w:rsidRPr="009A49A9" w:rsidRDefault="009A49A9" w:rsidP="009A49A9">
      <w:pPr>
        <w:rPr>
          <w:b/>
          <w:bCs/>
          <w:u w:val="single"/>
        </w:rPr>
      </w:pPr>
      <w:r w:rsidRPr="009A49A9">
        <w:rPr>
          <w:b/>
          <w:bCs/>
          <w:u w:val="single"/>
        </w:rPr>
        <w:t xml:space="preserve">Work Package 1: Data acquisition </w:t>
      </w:r>
    </w:p>
    <w:p w14:paraId="0096D002" w14:textId="77777777" w:rsidR="009A49A9" w:rsidRDefault="009A49A9" w:rsidP="009A49A9"/>
    <w:p w14:paraId="34B6894F" w14:textId="77777777" w:rsidR="009A49A9" w:rsidRPr="009A49A9" w:rsidRDefault="009A49A9" w:rsidP="009A49A9">
      <w:pPr>
        <w:rPr>
          <w:u w:val="single"/>
        </w:rPr>
      </w:pPr>
      <w:r w:rsidRPr="009A49A9">
        <w:rPr>
          <w:u w:val="single"/>
        </w:rPr>
        <w:t xml:space="preserve">Tasks </w:t>
      </w:r>
    </w:p>
    <w:p w14:paraId="59BE7876" w14:textId="77777777" w:rsidR="009A49A9" w:rsidRDefault="009A49A9" w:rsidP="009A49A9"/>
    <w:p w14:paraId="7B202742" w14:textId="77777777" w:rsidR="009A49A9" w:rsidRDefault="009A49A9" w:rsidP="009A49A9">
      <w:r>
        <w:t xml:space="preserve">T1.1 – Test development for financial record pull. Develop a unit test to ensure that the API call is successful and </w:t>
      </w:r>
      <w:proofErr w:type="spellStart"/>
      <w:r>
        <w:t>json</w:t>
      </w:r>
      <w:proofErr w:type="spellEnd"/>
      <w:r>
        <w:t xml:space="preserve"> data returned.</w:t>
      </w:r>
    </w:p>
    <w:p w14:paraId="1B8F1626" w14:textId="77777777" w:rsidR="009A49A9" w:rsidRDefault="009A49A9" w:rsidP="009A49A9"/>
    <w:p w14:paraId="5B517D5B" w14:textId="77777777" w:rsidR="009A49A9" w:rsidRDefault="009A49A9" w:rsidP="009A49A9">
      <w:r>
        <w:t>T1.2 – Pulling financial records using Plaid API (refactoring if necessary, depending on test outcome).</w:t>
      </w:r>
    </w:p>
    <w:p w14:paraId="6042E5D2" w14:textId="77777777" w:rsidR="009A49A9" w:rsidRDefault="009A49A9" w:rsidP="009A49A9"/>
    <w:p w14:paraId="01779A5C" w14:textId="77777777" w:rsidR="009A49A9" w:rsidRDefault="009A49A9" w:rsidP="009A49A9">
      <w:r>
        <w:t>T1.3 – Test development for record sorting. Develop a unit test to ensure that records are correctly sorted into income and expenditure categories.</w:t>
      </w:r>
    </w:p>
    <w:p w14:paraId="64697291" w14:textId="77777777" w:rsidR="009A49A9" w:rsidRDefault="009A49A9" w:rsidP="009A49A9"/>
    <w:p w14:paraId="3C5D18E4" w14:textId="77777777" w:rsidR="009A49A9" w:rsidRDefault="009A49A9" w:rsidP="009A49A9">
      <w:r>
        <w:t>T1.4 – Sorting financial records into income and expenditure categories (refactoring if necessary, depending on test outcome).</w:t>
      </w:r>
    </w:p>
    <w:p w14:paraId="5A90BD91" w14:textId="77777777" w:rsidR="009A49A9" w:rsidRDefault="009A49A9" w:rsidP="009A49A9"/>
    <w:p w14:paraId="7DC53C3D" w14:textId="77777777" w:rsidR="009A49A9" w:rsidRDefault="009A49A9" w:rsidP="009A49A9">
      <w:r>
        <w:t>T.5 – Test development for token creation. Develop a unit test to ensure that a token is created reflecting the net monthly income of the customer.</w:t>
      </w:r>
    </w:p>
    <w:p w14:paraId="12A4E4D4" w14:textId="77777777" w:rsidR="009A49A9" w:rsidRDefault="009A49A9" w:rsidP="009A49A9"/>
    <w:p w14:paraId="5AEB4572" w14:textId="77777777" w:rsidR="009A49A9" w:rsidRDefault="009A49A9" w:rsidP="009A49A9">
      <w:r>
        <w:t>T.6 – Creation of a financial verification token reflecting net monthly income obtained from sorted financial records (refactoring if necessary, depending on test outcome).</w:t>
      </w:r>
    </w:p>
    <w:p w14:paraId="0ED41B9B" w14:textId="77777777" w:rsidR="009A49A9" w:rsidRDefault="009A49A9" w:rsidP="009A49A9"/>
    <w:p w14:paraId="7A33C014" w14:textId="77777777" w:rsidR="009A49A9" w:rsidRDefault="009A49A9" w:rsidP="009A49A9"/>
    <w:p w14:paraId="2E5CB701" w14:textId="77777777" w:rsidR="009A49A9" w:rsidRPr="009A49A9" w:rsidRDefault="009A49A9" w:rsidP="009A49A9">
      <w:pPr>
        <w:rPr>
          <w:u w:val="single"/>
        </w:rPr>
      </w:pPr>
      <w:r w:rsidRPr="009A49A9">
        <w:rPr>
          <w:u w:val="single"/>
        </w:rPr>
        <w:t xml:space="preserve">Milestones </w:t>
      </w:r>
    </w:p>
    <w:p w14:paraId="35E55F08" w14:textId="77777777" w:rsidR="009A49A9" w:rsidRDefault="009A49A9" w:rsidP="009A49A9"/>
    <w:p w14:paraId="3B7B7C31" w14:textId="54BD03C4" w:rsidR="009A49A9" w:rsidRDefault="009A49A9" w:rsidP="009A49A9">
      <w:r>
        <w:t>M1.1 – Successfully pulled full financial records from bank account</w:t>
      </w:r>
      <w:r w:rsidR="00650D95">
        <w:t>.</w:t>
      </w:r>
    </w:p>
    <w:p w14:paraId="23DEC43A" w14:textId="77777777" w:rsidR="009A49A9" w:rsidRDefault="009A49A9" w:rsidP="009A49A9"/>
    <w:p w14:paraId="0B5825D1" w14:textId="72465030" w:rsidR="009A49A9" w:rsidRDefault="009A49A9" w:rsidP="009A49A9">
      <w:r>
        <w:t>M1.2 – Records successfully sorted</w:t>
      </w:r>
      <w:r w:rsidR="00650D95">
        <w:t>.</w:t>
      </w:r>
    </w:p>
    <w:p w14:paraId="7B440590" w14:textId="77777777" w:rsidR="009A49A9" w:rsidRDefault="009A49A9" w:rsidP="009A49A9"/>
    <w:p w14:paraId="4FAF7760" w14:textId="0E7F476A" w:rsidR="009A49A9" w:rsidRDefault="009A49A9" w:rsidP="009A49A9">
      <w:r>
        <w:t>M1.3 – Financial verification token successfully created reflecting results of verification step</w:t>
      </w:r>
      <w:r w:rsidR="00650D95">
        <w:t>.</w:t>
      </w:r>
    </w:p>
    <w:p w14:paraId="19837D69" w14:textId="77777777" w:rsidR="009A49A9" w:rsidRDefault="009A49A9" w:rsidP="009A49A9"/>
    <w:p w14:paraId="646EEF52" w14:textId="77777777" w:rsidR="009A49A9" w:rsidRDefault="009A49A9" w:rsidP="009A49A9"/>
    <w:p w14:paraId="0EE01640" w14:textId="77777777" w:rsidR="009A49A9" w:rsidRDefault="009A49A9" w:rsidP="009A49A9"/>
    <w:p w14:paraId="45C25996" w14:textId="77777777" w:rsidR="009A49A9" w:rsidRDefault="009A49A9" w:rsidP="009A49A9"/>
    <w:p w14:paraId="1D0E6FF6" w14:textId="7B965FAB" w:rsidR="009A49A9" w:rsidRDefault="009A49A9" w:rsidP="009A49A9"/>
    <w:p w14:paraId="52E114C9" w14:textId="77777777" w:rsidR="009A49A9" w:rsidRDefault="009A49A9" w:rsidP="009A49A9"/>
    <w:p w14:paraId="5BBA0A50" w14:textId="77777777" w:rsidR="009A49A9" w:rsidRPr="009A49A9" w:rsidRDefault="009A49A9" w:rsidP="009A49A9">
      <w:pPr>
        <w:rPr>
          <w:b/>
          <w:bCs/>
          <w:u w:val="single"/>
        </w:rPr>
      </w:pPr>
      <w:r w:rsidRPr="009A49A9">
        <w:rPr>
          <w:b/>
          <w:bCs/>
          <w:u w:val="single"/>
        </w:rPr>
        <w:lastRenderedPageBreak/>
        <w:t>Work Package 2: Database Creation</w:t>
      </w:r>
    </w:p>
    <w:p w14:paraId="0B2A74DC" w14:textId="77777777" w:rsidR="009A49A9" w:rsidRDefault="009A49A9" w:rsidP="009A49A9"/>
    <w:p w14:paraId="76D1CE92" w14:textId="77777777" w:rsidR="009A49A9" w:rsidRPr="009A49A9" w:rsidRDefault="009A49A9" w:rsidP="009A49A9">
      <w:pPr>
        <w:rPr>
          <w:u w:val="single"/>
        </w:rPr>
      </w:pPr>
      <w:r w:rsidRPr="009A49A9">
        <w:rPr>
          <w:u w:val="single"/>
        </w:rPr>
        <w:t xml:space="preserve">Tasks </w:t>
      </w:r>
    </w:p>
    <w:p w14:paraId="69EEAF26" w14:textId="77777777" w:rsidR="009A49A9" w:rsidRDefault="009A49A9" w:rsidP="009A49A9"/>
    <w:p w14:paraId="04C2253E" w14:textId="43E3584B" w:rsidR="009A49A9" w:rsidRDefault="009A49A9" w:rsidP="009A49A9">
      <w:r>
        <w:t>T2.1 – Create relational database with “User”, “Agency”, “</w:t>
      </w:r>
      <w:proofErr w:type="spellStart"/>
      <w:r>
        <w:t>Property_Ad</w:t>
      </w:r>
      <w:proofErr w:type="spellEnd"/>
      <w:r>
        <w:t>” tables</w:t>
      </w:r>
      <w:r w:rsidR="00650D95">
        <w:t>.</w:t>
      </w:r>
    </w:p>
    <w:p w14:paraId="271B663C" w14:textId="77777777" w:rsidR="009A49A9" w:rsidRDefault="009A49A9" w:rsidP="009A49A9"/>
    <w:p w14:paraId="612DD3CD" w14:textId="77777777" w:rsidR="009A49A9" w:rsidRPr="009A49A9" w:rsidRDefault="009A49A9" w:rsidP="009A49A9">
      <w:pPr>
        <w:rPr>
          <w:u w:val="single"/>
        </w:rPr>
      </w:pPr>
      <w:r w:rsidRPr="009A49A9">
        <w:rPr>
          <w:u w:val="single"/>
        </w:rPr>
        <w:t xml:space="preserve">Milestones </w:t>
      </w:r>
    </w:p>
    <w:p w14:paraId="36234EAB" w14:textId="77777777" w:rsidR="009A49A9" w:rsidRDefault="009A49A9" w:rsidP="009A49A9"/>
    <w:p w14:paraId="038DBEE1" w14:textId="03BF0439" w:rsidR="009A49A9" w:rsidRDefault="009A49A9" w:rsidP="009A49A9">
      <w:r>
        <w:t>M2.1 – Relational database table created for application</w:t>
      </w:r>
      <w:r w:rsidR="00650D95">
        <w:t>.</w:t>
      </w:r>
    </w:p>
    <w:p w14:paraId="6FE07F86" w14:textId="77777777" w:rsidR="009A49A9" w:rsidRDefault="009A49A9" w:rsidP="009A49A9"/>
    <w:p w14:paraId="128923F4" w14:textId="77777777" w:rsidR="009A49A9" w:rsidRDefault="009A49A9" w:rsidP="009A49A9"/>
    <w:p w14:paraId="32350D40" w14:textId="77777777" w:rsidR="009A49A9" w:rsidRDefault="009A49A9" w:rsidP="009A49A9"/>
    <w:p w14:paraId="384A2046" w14:textId="77777777" w:rsidR="009A49A9" w:rsidRPr="009A49A9" w:rsidRDefault="009A49A9" w:rsidP="009A49A9">
      <w:pPr>
        <w:rPr>
          <w:b/>
          <w:bCs/>
          <w:u w:val="single"/>
        </w:rPr>
      </w:pPr>
      <w:r w:rsidRPr="009A49A9">
        <w:rPr>
          <w:b/>
          <w:bCs/>
          <w:u w:val="single"/>
        </w:rPr>
        <w:t>Work Package 3: Site Architecture</w:t>
      </w:r>
    </w:p>
    <w:p w14:paraId="0EC4F6F9" w14:textId="77777777" w:rsidR="009A49A9" w:rsidRDefault="009A49A9" w:rsidP="009A49A9">
      <w:r>
        <w:t xml:space="preserve"> </w:t>
      </w:r>
    </w:p>
    <w:p w14:paraId="35436442" w14:textId="77777777" w:rsidR="009A49A9" w:rsidRPr="009A49A9" w:rsidRDefault="009A49A9" w:rsidP="009A49A9">
      <w:pPr>
        <w:rPr>
          <w:u w:val="single"/>
        </w:rPr>
      </w:pPr>
      <w:r w:rsidRPr="009A49A9">
        <w:rPr>
          <w:u w:val="single"/>
        </w:rPr>
        <w:t xml:space="preserve">Tasks </w:t>
      </w:r>
    </w:p>
    <w:p w14:paraId="7569FB7C" w14:textId="77777777" w:rsidR="009A49A9" w:rsidRDefault="009A49A9" w:rsidP="009A49A9"/>
    <w:p w14:paraId="7DE1B722" w14:textId="1FE751FE" w:rsidR="009A49A9" w:rsidRDefault="009A49A9" w:rsidP="009A49A9">
      <w:r>
        <w:t>T3.1 – Page creation according to listed pages above.</w:t>
      </w:r>
    </w:p>
    <w:p w14:paraId="08413121" w14:textId="77777777" w:rsidR="009A49A9" w:rsidRDefault="009A49A9" w:rsidP="009A49A9"/>
    <w:p w14:paraId="573B938E" w14:textId="5211C36A" w:rsidR="009A49A9" w:rsidRDefault="009A49A9" w:rsidP="009A49A9">
      <w:r>
        <w:t>T3.1 – Establish routing between related pages</w:t>
      </w:r>
      <w:r w:rsidR="00650D95">
        <w:t>.</w:t>
      </w:r>
    </w:p>
    <w:p w14:paraId="23988056" w14:textId="77777777" w:rsidR="009A49A9" w:rsidRDefault="009A49A9" w:rsidP="009A49A9"/>
    <w:p w14:paraId="2C801D3D" w14:textId="77777777" w:rsidR="009A49A9" w:rsidRPr="009A49A9" w:rsidRDefault="009A49A9" w:rsidP="009A49A9">
      <w:pPr>
        <w:rPr>
          <w:u w:val="single"/>
        </w:rPr>
      </w:pPr>
      <w:r w:rsidRPr="009A49A9">
        <w:rPr>
          <w:u w:val="single"/>
        </w:rPr>
        <w:t xml:space="preserve">Milestones </w:t>
      </w:r>
    </w:p>
    <w:p w14:paraId="49EE7744" w14:textId="480666C6" w:rsidR="009A49A9" w:rsidRDefault="009A49A9" w:rsidP="009A49A9"/>
    <w:p w14:paraId="38A1A514" w14:textId="77777777" w:rsidR="009A49A9" w:rsidRDefault="009A49A9" w:rsidP="009A49A9"/>
    <w:p w14:paraId="5C6237D4" w14:textId="79592EEF" w:rsidR="009A49A9" w:rsidRDefault="009A49A9" w:rsidP="009A49A9">
      <w:r>
        <w:t>M3.1 – Skeleton site created with successful routing established between related pages</w:t>
      </w:r>
      <w:r w:rsidR="00650D95">
        <w:t>.</w:t>
      </w:r>
    </w:p>
    <w:p w14:paraId="3F04AED6" w14:textId="77777777" w:rsidR="009A49A9" w:rsidRDefault="009A49A9" w:rsidP="009A49A9"/>
    <w:p w14:paraId="31B41405" w14:textId="77777777" w:rsidR="009A49A9" w:rsidRDefault="009A49A9" w:rsidP="009A49A9"/>
    <w:p w14:paraId="5E0EF095" w14:textId="2C46C05E" w:rsidR="009A49A9" w:rsidRDefault="009A49A9" w:rsidP="009A49A9">
      <w:pPr>
        <w:rPr>
          <w:b/>
          <w:bCs/>
          <w:u w:val="single"/>
        </w:rPr>
      </w:pPr>
      <w:r w:rsidRPr="009A49A9">
        <w:rPr>
          <w:b/>
          <w:bCs/>
          <w:u w:val="single"/>
        </w:rPr>
        <w:t>Work Package 4: Database Management</w:t>
      </w:r>
    </w:p>
    <w:p w14:paraId="314E904B" w14:textId="77777777" w:rsidR="009A49A9" w:rsidRPr="009A49A9" w:rsidRDefault="009A49A9" w:rsidP="009A49A9">
      <w:pPr>
        <w:rPr>
          <w:b/>
          <w:bCs/>
          <w:u w:val="single"/>
        </w:rPr>
      </w:pPr>
    </w:p>
    <w:p w14:paraId="7E306934" w14:textId="77777777" w:rsidR="009A49A9" w:rsidRPr="009A49A9" w:rsidRDefault="009A49A9" w:rsidP="009A49A9">
      <w:pPr>
        <w:rPr>
          <w:u w:val="single"/>
        </w:rPr>
      </w:pPr>
      <w:r w:rsidRPr="009A49A9">
        <w:rPr>
          <w:u w:val="single"/>
        </w:rPr>
        <w:t xml:space="preserve">Tasks </w:t>
      </w:r>
    </w:p>
    <w:p w14:paraId="2240F15E" w14:textId="77777777" w:rsidR="009A49A9" w:rsidRDefault="009A49A9" w:rsidP="009A49A9"/>
    <w:p w14:paraId="30787831" w14:textId="2E02654A" w:rsidR="009A49A9" w:rsidRDefault="009A49A9" w:rsidP="009A49A9">
      <w:r>
        <w:t>T4.1 – Test development. Develop a unit test to ensure that each crud operation has the intended effect on database tables.</w:t>
      </w:r>
    </w:p>
    <w:p w14:paraId="2CF48BC5" w14:textId="77777777" w:rsidR="009A49A9" w:rsidRDefault="009A49A9" w:rsidP="009A49A9"/>
    <w:p w14:paraId="18A7CFDD" w14:textId="6D6A8AFF" w:rsidR="009A49A9" w:rsidRDefault="009A49A9" w:rsidP="009A49A9">
      <w:r>
        <w:t>T4.2 – CRUD operations – user table</w:t>
      </w:r>
      <w:r w:rsidR="00650D95">
        <w:t>.</w:t>
      </w:r>
    </w:p>
    <w:p w14:paraId="4CBCEA2A" w14:textId="77777777" w:rsidR="009A49A9" w:rsidRDefault="009A49A9" w:rsidP="009A49A9"/>
    <w:p w14:paraId="78DDFF83" w14:textId="2B63425D" w:rsidR="009A49A9" w:rsidRDefault="009A49A9" w:rsidP="009A49A9">
      <w:r>
        <w:t>T4.3 –  CRUD operations – agency table</w:t>
      </w:r>
      <w:r w:rsidR="00650D95">
        <w:t>.</w:t>
      </w:r>
    </w:p>
    <w:p w14:paraId="16A7469F" w14:textId="77777777" w:rsidR="009A49A9" w:rsidRDefault="009A49A9" w:rsidP="009A49A9"/>
    <w:p w14:paraId="77A04790" w14:textId="19F5A8A7" w:rsidR="009A49A9" w:rsidRDefault="009A49A9" w:rsidP="009A49A9">
      <w:r>
        <w:t>T4.4 -  CRUD operations – property ad table</w:t>
      </w:r>
      <w:r w:rsidR="00650D95">
        <w:t>.</w:t>
      </w:r>
    </w:p>
    <w:p w14:paraId="5AE64CA2" w14:textId="77777777" w:rsidR="009A49A9" w:rsidRDefault="009A49A9" w:rsidP="009A49A9"/>
    <w:p w14:paraId="5016BD4A" w14:textId="77777777" w:rsidR="009A49A9" w:rsidRPr="009A49A9" w:rsidRDefault="009A49A9" w:rsidP="009A49A9">
      <w:pPr>
        <w:rPr>
          <w:u w:val="single"/>
        </w:rPr>
      </w:pPr>
      <w:r w:rsidRPr="009A49A9">
        <w:rPr>
          <w:u w:val="single"/>
        </w:rPr>
        <w:t>Milestones</w:t>
      </w:r>
    </w:p>
    <w:p w14:paraId="1368A2F1" w14:textId="77777777" w:rsidR="009A49A9" w:rsidRDefault="009A49A9" w:rsidP="009A49A9"/>
    <w:p w14:paraId="164EB4AF" w14:textId="257F95DF" w:rsidR="009A49A9" w:rsidRDefault="009A49A9" w:rsidP="009A49A9">
      <w:r>
        <w:t>M4.1 – CRUD operations for manipulating database tables are implemented</w:t>
      </w:r>
      <w:r w:rsidR="00650D95">
        <w:t>.</w:t>
      </w:r>
    </w:p>
    <w:p w14:paraId="64764D27" w14:textId="2A4CF5B0" w:rsidR="009A49A9" w:rsidRDefault="009A49A9" w:rsidP="009A49A9"/>
    <w:p w14:paraId="37CC2BF3" w14:textId="2EBEDA93" w:rsidR="009A49A9" w:rsidRDefault="009A49A9" w:rsidP="009A49A9"/>
    <w:p w14:paraId="6AD41650" w14:textId="2AA5610F" w:rsidR="009A49A9" w:rsidRDefault="009A49A9" w:rsidP="009A49A9"/>
    <w:p w14:paraId="25893625" w14:textId="77777777" w:rsidR="00650D95" w:rsidRDefault="00650D95" w:rsidP="009A49A9"/>
    <w:p w14:paraId="297AB81F" w14:textId="77777777" w:rsidR="009A49A9" w:rsidRDefault="009A49A9" w:rsidP="009A49A9"/>
    <w:p w14:paraId="63F646C4" w14:textId="77777777" w:rsidR="009A49A9" w:rsidRPr="009A49A9" w:rsidRDefault="009A49A9" w:rsidP="009A49A9">
      <w:pPr>
        <w:rPr>
          <w:b/>
          <w:bCs/>
          <w:u w:val="single"/>
        </w:rPr>
      </w:pPr>
      <w:r w:rsidRPr="009A49A9">
        <w:rPr>
          <w:b/>
          <w:bCs/>
          <w:u w:val="single"/>
        </w:rPr>
        <w:lastRenderedPageBreak/>
        <w:t>Work package 5 – Login Functionality</w:t>
      </w:r>
    </w:p>
    <w:p w14:paraId="7A05AE4F" w14:textId="6568DDE4" w:rsidR="009A49A9" w:rsidRDefault="009A49A9" w:rsidP="009A49A9"/>
    <w:p w14:paraId="03156426" w14:textId="04F8344C" w:rsidR="009A49A9" w:rsidRDefault="009A49A9" w:rsidP="009A49A9">
      <w:pPr>
        <w:rPr>
          <w:u w:val="single"/>
        </w:rPr>
      </w:pPr>
      <w:r w:rsidRPr="009A49A9">
        <w:rPr>
          <w:u w:val="single"/>
        </w:rPr>
        <w:t>Tasks</w:t>
      </w:r>
    </w:p>
    <w:p w14:paraId="40FAF6BD" w14:textId="77777777" w:rsidR="009A49A9" w:rsidRPr="009A49A9" w:rsidRDefault="009A49A9" w:rsidP="009A49A9">
      <w:pPr>
        <w:rPr>
          <w:u w:val="single"/>
        </w:rPr>
      </w:pPr>
    </w:p>
    <w:p w14:paraId="46FCF620" w14:textId="1BEEFE0A" w:rsidR="009A49A9" w:rsidRDefault="009A49A9" w:rsidP="009A49A9">
      <w:r>
        <w:t>T5.1 – Implement a login system with redirection to correct pages with successful login</w:t>
      </w:r>
      <w:r w:rsidR="00650D95">
        <w:t>.</w:t>
      </w:r>
    </w:p>
    <w:p w14:paraId="717AF2FA" w14:textId="77777777" w:rsidR="009A49A9" w:rsidRDefault="009A49A9" w:rsidP="009A49A9"/>
    <w:p w14:paraId="14C85A5B" w14:textId="77777777" w:rsidR="009A49A9" w:rsidRPr="009A49A9" w:rsidRDefault="009A49A9" w:rsidP="009A49A9">
      <w:pPr>
        <w:rPr>
          <w:u w:val="single"/>
        </w:rPr>
      </w:pPr>
      <w:r w:rsidRPr="009A49A9">
        <w:rPr>
          <w:u w:val="single"/>
        </w:rPr>
        <w:t xml:space="preserve">Milestones </w:t>
      </w:r>
    </w:p>
    <w:p w14:paraId="653F2082" w14:textId="77777777" w:rsidR="009A49A9" w:rsidRDefault="009A49A9" w:rsidP="009A49A9"/>
    <w:p w14:paraId="41CF180F" w14:textId="3A947BE2" w:rsidR="009A49A9" w:rsidRDefault="009A49A9" w:rsidP="009A49A9">
      <w:r>
        <w:t>M5.1 Successful login system implemented</w:t>
      </w:r>
      <w:r w:rsidR="00650D95">
        <w:t>.</w:t>
      </w:r>
    </w:p>
    <w:p w14:paraId="40DAC274" w14:textId="77777777" w:rsidR="009A49A9" w:rsidRDefault="009A49A9" w:rsidP="009A49A9"/>
    <w:p w14:paraId="2362AF2A" w14:textId="77777777" w:rsidR="009A49A9" w:rsidRDefault="009A49A9" w:rsidP="009A49A9"/>
    <w:p w14:paraId="4BABCBE1" w14:textId="77777777" w:rsidR="009A49A9" w:rsidRDefault="009A49A9" w:rsidP="009A49A9"/>
    <w:p w14:paraId="18B94C62" w14:textId="77777777" w:rsidR="009A49A9" w:rsidRPr="009A49A9" w:rsidRDefault="009A49A9" w:rsidP="009A49A9">
      <w:pPr>
        <w:rPr>
          <w:b/>
          <w:bCs/>
          <w:u w:val="single"/>
        </w:rPr>
      </w:pPr>
      <w:r w:rsidRPr="009A49A9">
        <w:rPr>
          <w:b/>
          <w:bCs/>
          <w:u w:val="single"/>
        </w:rPr>
        <w:t>Work package 6 – Site Design</w:t>
      </w:r>
    </w:p>
    <w:p w14:paraId="17B416AF" w14:textId="77777777" w:rsidR="009A49A9" w:rsidRDefault="009A49A9" w:rsidP="009A49A9"/>
    <w:p w14:paraId="72D6EB32" w14:textId="77777777" w:rsidR="009A49A9" w:rsidRPr="009A49A9" w:rsidRDefault="009A49A9" w:rsidP="009A49A9">
      <w:pPr>
        <w:rPr>
          <w:u w:val="single"/>
        </w:rPr>
      </w:pPr>
      <w:r w:rsidRPr="009A49A9">
        <w:rPr>
          <w:u w:val="single"/>
        </w:rPr>
        <w:t xml:space="preserve">Tasks </w:t>
      </w:r>
    </w:p>
    <w:p w14:paraId="3A09E323" w14:textId="77777777" w:rsidR="009A49A9" w:rsidRDefault="009A49A9" w:rsidP="009A49A9"/>
    <w:p w14:paraId="285B86DD" w14:textId="770A52F3" w:rsidR="009A49A9" w:rsidRDefault="009A49A9" w:rsidP="009A49A9">
      <w:r>
        <w:t>T6.1 – Design wireframes for each of the site’s pages</w:t>
      </w:r>
      <w:r w:rsidR="00650D95">
        <w:t>.</w:t>
      </w:r>
    </w:p>
    <w:p w14:paraId="6DB8F17D" w14:textId="77777777" w:rsidR="009A49A9" w:rsidRDefault="009A49A9" w:rsidP="009A49A9"/>
    <w:p w14:paraId="5A519B42" w14:textId="621D233F" w:rsidR="009A49A9" w:rsidRDefault="009A49A9" w:rsidP="009A49A9">
      <w:r>
        <w:t>T6.2 – Apply wireframe designs to each of site’s pages</w:t>
      </w:r>
      <w:r w:rsidR="00650D95">
        <w:t>.</w:t>
      </w:r>
    </w:p>
    <w:p w14:paraId="07BE1E0E" w14:textId="77777777" w:rsidR="009A49A9" w:rsidRDefault="009A49A9" w:rsidP="009A49A9"/>
    <w:p w14:paraId="2393A1DB" w14:textId="77777777" w:rsidR="009A49A9" w:rsidRDefault="009A49A9" w:rsidP="009A49A9"/>
    <w:p w14:paraId="71B50CD2" w14:textId="77777777" w:rsidR="009A49A9" w:rsidRDefault="009A49A9" w:rsidP="009A49A9">
      <w:r w:rsidRPr="009A49A9">
        <w:rPr>
          <w:u w:val="single"/>
        </w:rPr>
        <w:t>Milestone</w:t>
      </w:r>
      <w:r>
        <w:t xml:space="preserve">s </w:t>
      </w:r>
    </w:p>
    <w:p w14:paraId="49B9D251" w14:textId="77777777" w:rsidR="009A49A9" w:rsidRDefault="009A49A9" w:rsidP="009A49A9"/>
    <w:p w14:paraId="78C65B58" w14:textId="12DE022E" w:rsidR="009A49A9" w:rsidRDefault="009A49A9" w:rsidP="009A49A9">
      <w:r>
        <w:t>M6.1 – Successful implementation of wireframe designs</w:t>
      </w:r>
      <w:r w:rsidR="00650D95">
        <w:t>.</w:t>
      </w:r>
    </w:p>
    <w:p w14:paraId="6CAB2AB7" w14:textId="77777777" w:rsidR="009A49A9" w:rsidRDefault="009A49A9" w:rsidP="009A49A9"/>
    <w:p w14:paraId="7D92901C" w14:textId="77777777" w:rsidR="009A49A9" w:rsidRDefault="009A49A9" w:rsidP="009A49A9"/>
    <w:p w14:paraId="7AAF7615" w14:textId="77777777" w:rsidR="009A49A9" w:rsidRDefault="009A49A9" w:rsidP="009A49A9"/>
    <w:p w14:paraId="3D69D420" w14:textId="77777777" w:rsidR="009A49A9" w:rsidRDefault="009A49A9" w:rsidP="009A49A9"/>
    <w:p w14:paraId="1FFBAFFC" w14:textId="77777777" w:rsidR="009A49A9" w:rsidRPr="009A49A9" w:rsidRDefault="009A49A9" w:rsidP="009A49A9">
      <w:pPr>
        <w:rPr>
          <w:b/>
          <w:bCs/>
          <w:u w:val="single"/>
        </w:rPr>
      </w:pPr>
      <w:r w:rsidRPr="009A49A9">
        <w:rPr>
          <w:b/>
          <w:bCs/>
          <w:u w:val="single"/>
        </w:rPr>
        <w:t>Work Package 7 – Report Writing</w:t>
      </w:r>
    </w:p>
    <w:p w14:paraId="159B20A7" w14:textId="77777777" w:rsidR="009A49A9" w:rsidRDefault="009A49A9" w:rsidP="009A49A9"/>
    <w:p w14:paraId="7B4072CB" w14:textId="77777777" w:rsidR="009A49A9" w:rsidRPr="009A49A9" w:rsidRDefault="009A49A9" w:rsidP="009A49A9">
      <w:pPr>
        <w:rPr>
          <w:u w:val="single"/>
        </w:rPr>
      </w:pPr>
      <w:r w:rsidRPr="009A49A9">
        <w:rPr>
          <w:u w:val="single"/>
        </w:rPr>
        <w:t xml:space="preserve">Tasks </w:t>
      </w:r>
    </w:p>
    <w:p w14:paraId="7280C490" w14:textId="77777777" w:rsidR="009A49A9" w:rsidRDefault="009A49A9" w:rsidP="009A49A9"/>
    <w:p w14:paraId="5101BB07" w14:textId="6A064D77" w:rsidR="009A49A9" w:rsidRDefault="009A49A9" w:rsidP="009A49A9">
      <w:r>
        <w:t>T7.1 – Continuous documentation of progress</w:t>
      </w:r>
      <w:r w:rsidR="00650D95">
        <w:t>.</w:t>
      </w:r>
    </w:p>
    <w:p w14:paraId="4A70D8FA" w14:textId="77777777" w:rsidR="009A49A9" w:rsidRPr="009A49A9" w:rsidRDefault="009A49A9" w:rsidP="009A49A9">
      <w:pPr>
        <w:rPr>
          <w:b/>
          <w:bCs/>
        </w:rPr>
      </w:pPr>
    </w:p>
    <w:p w14:paraId="6640DC10" w14:textId="77777777" w:rsidR="009A49A9" w:rsidRPr="009A49A9" w:rsidRDefault="009A49A9" w:rsidP="009A49A9">
      <w:pPr>
        <w:rPr>
          <w:u w:val="single"/>
        </w:rPr>
      </w:pPr>
      <w:r w:rsidRPr="009A49A9">
        <w:rPr>
          <w:u w:val="single"/>
        </w:rPr>
        <w:t>Milestones</w:t>
      </w:r>
    </w:p>
    <w:p w14:paraId="61474B92" w14:textId="77777777" w:rsidR="009A49A9" w:rsidRDefault="009A49A9" w:rsidP="009A49A9"/>
    <w:p w14:paraId="072B0040" w14:textId="0ED6B543" w:rsidR="009A49A9" w:rsidRDefault="009A49A9" w:rsidP="009A49A9">
      <w:r>
        <w:t>M7.1 – Completed report</w:t>
      </w:r>
      <w:r w:rsidR="00650D95">
        <w:t>.</w:t>
      </w:r>
    </w:p>
    <w:p w14:paraId="17B5536C" w14:textId="77777777" w:rsidR="009A49A9" w:rsidRDefault="009A49A9" w:rsidP="009A49A9"/>
    <w:p w14:paraId="224E043E" w14:textId="77777777" w:rsidR="009A49A9" w:rsidRDefault="009A49A9" w:rsidP="009A49A9"/>
    <w:p w14:paraId="2C2A693C" w14:textId="07FC66FD" w:rsidR="009A49A9" w:rsidRDefault="009A49A9" w:rsidP="009A49A9">
      <w:pPr>
        <w:rPr>
          <w:b/>
          <w:bCs/>
          <w:sz w:val="36"/>
          <w:szCs w:val="36"/>
        </w:rPr>
      </w:pPr>
    </w:p>
    <w:p w14:paraId="7907BD71" w14:textId="38FB8778" w:rsidR="0002147C" w:rsidRDefault="0002147C" w:rsidP="009A49A9">
      <w:pPr>
        <w:rPr>
          <w:b/>
          <w:bCs/>
          <w:sz w:val="36"/>
          <w:szCs w:val="36"/>
        </w:rPr>
      </w:pPr>
    </w:p>
    <w:p w14:paraId="2488E455" w14:textId="32AC4D46" w:rsidR="0002147C" w:rsidRDefault="0002147C" w:rsidP="009A49A9">
      <w:pPr>
        <w:rPr>
          <w:b/>
          <w:bCs/>
          <w:sz w:val="36"/>
          <w:szCs w:val="36"/>
        </w:rPr>
      </w:pPr>
    </w:p>
    <w:p w14:paraId="171D3958" w14:textId="5569BAD5" w:rsidR="0002147C" w:rsidRDefault="0002147C" w:rsidP="009A49A9">
      <w:pPr>
        <w:rPr>
          <w:b/>
          <w:bCs/>
          <w:sz w:val="36"/>
          <w:szCs w:val="36"/>
        </w:rPr>
      </w:pPr>
    </w:p>
    <w:p w14:paraId="4FF33FB8" w14:textId="41E06710" w:rsidR="0002147C" w:rsidRDefault="0002147C" w:rsidP="009A49A9">
      <w:pPr>
        <w:rPr>
          <w:b/>
          <w:bCs/>
          <w:sz w:val="36"/>
          <w:szCs w:val="36"/>
        </w:rPr>
      </w:pPr>
    </w:p>
    <w:tbl>
      <w:tblPr>
        <w:tblW w:w="0" w:type="auto"/>
        <w:tblCellMar>
          <w:left w:w="0" w:type="dxa"/>
          <w:right w:w="0" w:type="dxa"/>
        </w:tblCellMar>
        <w:tblLook w:val="04A0" w:firstRow="1" w:lastRow="0" w:firstColumn="1" w:lastColumn="0" w:noHBand="0" w:noVBand="1"/>
      </w:tblPr>
      <w:tblGrid>
        <w:gridCol w:w="468"/>
        <w:gridCol w:w="234"/>
        <w:gridCol w:w="234"/>
        <w:gridCol w:w="151"/>
        <w:gridCol w:w="253"/>
        <w:gridCol w:w="234"/>
        <w:gridCol w:w="234"/>
        <w:gridCol w:w="151"/>
        <w:gridCol w:w="151"/>
        <w:gridCol w:w="253"/>
        <w:gridCol w:w="234"/>
        <w:gridCol w:w="235"/>
        <w:gridCol w:w="183"/>
        <w:gridCol w:w="183"/>
        <w:gridCol w:w="254"/>
        <w:gridCol w:w="235"/>
        <w:gridCol w:w="254"/>
        <w:gridCol w:w="235"/>
        <w:gridCol w:w="254"/>
        <w:gridCol w:w="235"/>
        <w:gridCol w:w="235"/>
        <w:gridCol w:w="183"/>
        <w:gridCol w:w="183"/>
        <w:gridCol w:w="183"/>
        <w:gridCol w:w="197"/>
        <w:gridCol w:w="183"/>
        <w:gridCol w:w="235"/>
        <w:gridCol w:w="183"/>
        <w:gridCol w:w="183"/>
        <w:gridCol w:w="183"/>
        <w:gridCol w:w="254"/>
        <w:gridCol w:w="235"/>
        <w:gridCol w:w="183"/>
        <w:gridCol w:w="254"/>
        <w:gridCol w:w="235"/>
        <w:gridCol w:w="235"/>
        <w:gridCol w:w="183"/>
        <w:gridCol w:w="183"/>
        <w:gridCol w:w="183"/>
        <w:gridCol w:w="183"/>
        <w:gridCol w:w="269"/>
      </w:tblGrid>
      <w:tr w:rsidR="00D11DAA" w:rsidRPr="00757FBB" w14:paraId="73D1F38E" w14:textId="77777777" w:rsidTr="00E15F85">
        <w:trPr>
          <w:trHeight w:val="75"/>
        </w:trPr>
        <w:tc>
          <w:tcPr>
            <w:tcW w:w="5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F39175D"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lastRenderedPageBreak/>
              <w:t>WP</w:t>
            </w:r>
          </w:p>
        </w:tc>
        <w:tc>
          <w:tcPr>
            <w:tcW w:w="1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C421531"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t>1</w:t>
            </w:r>
          </w:p>
        </w:tc>
        <w:tc>
          <w:tcPr>
            <w:tcW w:w="1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E33BA70"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t>2</w:t>
            </w:r>
          </w:p>
        </w:tc>
        <w:tc>
          <w:tcPr>
            <w:tcW w:w="1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1843906"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t>3</w:t>
            </w:r>
          </w:p>
        </w:tc>
        <w:tc>
          <w:tcPr>
            <w:tcW w:w="2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88C68F5"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t>4</w:t>
            </w:r>
          </w:p>
        </w:tc>
        <w:tc>
          <w:tcPr>
            <w:tcW w:w="1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DA3474F"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t>5</w:t>
            </w:r>
          </w:p>
        </w:tc>
        <w:tc>
          <w:tcPr>
            <w:tcW w:w="1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BF38667"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t>6</w:t>
            </w:r>
          </w:p>
        </w:tc>
        <w:tc>
          <w:tcPr>
            <w:tcW w:w="1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877FC0E"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t>7</w:t>
            </w:r>
          </w:p>
        </w:tc>
        <w:tc>
          <w:tcPr>
            <w:tcW w:w="1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E0D6860"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t>8</w:t>
            </w:r>
          </w:p>
        </w:tc>
        <w:tc>
          <w:tcPr>
            <w:tcW w:w="2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369E2B3"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t>9</w:t>
            </w:r>
          </w:p>
        </w:tc>
        <w:tc>
          <w:tcPr>
            <w:tcW w:w="1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02AACDF"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t>10</w:t>
            </w:r>
          </w:p>
        </w:tc>
        <w:tc>
          <w:tcPr>
            <w:tcW w:w="1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0369132"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t>11</w:t>
            </w:r>
          </w:p>
        </w:tc>
        <w:tc>
          <w:tcPr>
            <w:tcW w:w="1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86D0F1E"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t>12</w:t>
            </w:r>
          </w:p>
        </w:tc>
        <w:tc>
          <w:tcPr>
            <w:tcW w:w="1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AE9D793"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t>13</w:t>
            </w:r>
          </w:p>
        </w:tc>
        <w:tc>
          <w:tcPr>
            <w:tcW w:w="2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8000EE6"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t>14</w:t>
            </w:r>
          </w:p>
        </w:tc>
        <w:tc>
          <w:tcPr>
            <w:tcW w:w="1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54867FF"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t>15</w:t>
            </w:r>
          </w:p>
        </w:tc>
        <w:tc>
          <w:tcPr>
            <w:tcW w:w="2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5CA5E54"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t>16</w:t>
            </w:r>
          </w:p>
        </w:tc>
        <w:tc>
          <w:tcPr>
            <w:tcW w:w="1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F919B4D"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t>17</w:t>
            </w:r>
          </w:p>
        </w:tc>
        <w:tc>
          <w:tcPr>
            <w:tcW w:w="1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FFFAA32"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t>18</w:t>
            </w:r>
          </w:p>
        </w:tc>
        <w:tc>
          <w:tcPr>
            <w:tcW w:w="1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E31161A"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t>19</w:t>
            </w:r>
          </w:p>
        </w:tc>
        <w:tc>
          <w:tcPr>
            <w:tcW w:w="1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C29F0C3"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t>20</w:t>
            </w:r>
          </w:p>
        </w:tc>
        <w:tc>
          <w:tcPr>
            <w:tcW w:w="1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006327F"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t>21</w:t>
            </w:r>
          </w:p>
        </w:tc>
        <w:tc>
          <w:tcPr>
            <w:tcW w:w="1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8CBFAD0"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t>22</w:t>
            </w:r>
          </w:p>
        </w:tc>
        <w:tc>
          <w:tcPr>
            <w:tcW w:w="2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462051C"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t>23</w:t>
            </w:r>
          </w:p>
        </w:tc>
        <w:tc>
          <w:tcPr>
            <w:tcW w:w="1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F6ACD46"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t>23</w:t>
            </w:r>
          </w:p>
        </w:tc>
        <w:tc>
          <w:tcPr>
            <w:tcW w:w="1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F51E8EC"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t>25</w:t>
            </w:r>
          </w:p>
        </w:tc>
        <w:tc>
          <w:tcPr>
            <w:tcW w:w="2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4616E31"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t>26</w:t>
            </w:r>
          </w:p>
        </w:tc>
        <w:tc>
          <w:tcPr>
            <w:tcW w:w="1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8CD1A13"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t>27</w:t>
            </w:r>
          </w:p>
        </w:tc>
        <w:tc>
          <w:tcPr>
            <w:tcW w:w="1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F6E47A9"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t>28</w:t>
            </w:r>
          </w:p>
        </w:tc>
        <w:tc>
          <w:tcPr>
            <w:tcW w:w="1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4BFE26D"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t>29</w:t>
            </w:r>
          </w:p>
        </w:tc>
        <w:tc>
          <w:tcPr>
            <w:tcW w:w="1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05E6D1B"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t>30</w:t>
            </w:r>
          </w:p>
        </w:tc>
        <w:tc>
          <w:tcPr>
            <w:tcW w:w="1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18C61CD"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t>31</w:t>
            </w:r>
          </w:p>
        </w:tc>
        <w:tc>
          <w:tcPr>
            <w:tcW w:w="2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190C9C4"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t>32</w:t>
            </w:r>
          </w:p>
        </w:tc>
        <w:tc>
          <w:tcPr>
            <w:tcW w:w="2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A994B4E"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t>33</w:t>
            </w:r>
          </w:p>
        </w:tc>
        <w:tc>
          <w:tcPr>
            <w:tcW w:w="1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5EAC6C7"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t>34</w:t>
            </w:r>
          </w:p>
        </w:tc>
        <w:tc>
          <w:tcPr>
            <w:tcW w:w="1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AD89928"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t>35</w:t>
            </w:r>
          </w:p>
        </w:tc>
        <w:tc>
          <w:tcPr>
            <w:tcW w:w="1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2787DB4"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t>36</w:t>
            </w:r>
          </w:p>
        </w:tc>
        <w:tc>
          <w:tcPr>
            <w:tcW w:w="1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37B4AFE"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t>37</w:t>
            </w:r>
          </w:p>
        </w:tc>
        <w:tc>
          <w:tcPr>
            <w:tcW w:w="1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BF8BBA1"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t>38</w:t>
            </w:r>
          </w:p>
        </w:tc>
        <w:tc>
          <w:tcPr>
            <w:tcW w:w="2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042E2A9"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t>39</w:t>
            </w:r>
          </w:p>
        </w:tc>
        <w:tc>
          <w:tcPr>
            <w:tcW w:w="2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0FE38B3"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t>40</w:t>
            </w:r>
          </w:p>
        </w:tc>
      </w:tr>
      <w:tr w:rsidR="0002147C" w:rsidRPr="00757FBB" w14:paraId="5CB88EFC" w14:textId="77777777" w:rsidTr="00E15F85">
        <w:trPr>
          <w:trHeight w:val="90"/>
        </w:trPr>
        <w:tc>
          <w:tcPr>
            <w:tcW w:w="510" w:type="dxa"/>
            <w:vMerge w:val="restart"/>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center"/>
            <w:hideMark/>
          </w:tcPr>
          <w:p w14:paraId="58798832"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t>Data Acquisition </w:t>
            </w:r>
          </w:p>
        </w:tc>
        <w:tc>
          <w:tcPr>
            <w:tcW w:w="150" w:type="dxa"/>
            <w:tcBorders>
              <w:top w:val="single" w:sz="6" w:space="0" w:color="000000"/>
              <w:left w:val="single" w:sz="6" w:space="0" w:color="000000"/>
              <w:bottom w:val="single" w:sz="6" w:space="0" w:color="000000"/>
              <w:right w:val="single" w:sz="6" w:space="0" w:color="000000"/>
            </w:tcBorders>
            <w:shd w:val="clear" w:color="auto" w:fill="FFF046"/>
            <w:tcMar>
              <w:top w:w="60" w:type="dxa"/>
              <w:left w:w="60" w:type="dxa"/>
              <w:bottom w:w="60" w:type="dxa"/>
              <w:right w:w="60" w:type="dxa"/>
            </w:tcMar>
            <w:hideMark/>
          </w:tcPr>
          <w:p w14:paraId="496AB883" w14:textId="77777777" w:rsidR="0002147C" w:rsidRPr="00757FBB" w:rsidRDefault="0002147C" w:rsidP="00E15F85">
            <w:pPr>
              <w:jc w:val="center"/>
              <w:rPr>
                <w:rFonts w:ascii="Times New Roman" w:hAnsi="Times New Roman"/>
                <w:lang w:eastAsia="en-GB"/>
              </w:rPr>
            </w:pPr>
            <w:r w:rsidRPr="00757FBB">
              <w:rPr>
                <w:rFonts w:ascii="Helvetica Neue" w:hAnsi="Helvetica Neue"/>
                <w:color w:val="000000"/>
                <w:sz w:val="8"/>
                <w:szCs w:val="8"/>
                <w:lang w:eastAsia="en-GB"/>
              </w:rPr>
              <w:t>T1.1</w:t>
            </w: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3544F8"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3AD97"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476F58"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87559E"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EC4F4A"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AA88E7"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52B02E"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D9946"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2DCD9F"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639A2"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DD2C4"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B9E04" w14:textId="77777777" w:rsidR="0002147C" w:rsidRPr="00757FBB" w:rsidRDefault="0002147C" w:rsidP="00E15F85">
            <w:pPr>
              <w:rPr>
                <w:rFonts w:ascii="Helvetica" w:hAnsi="Helvetica"/>
                <w:sz w:val="18"/>
                <w:szCs w:val="18"/>
                <w:lang w:eastAsia="en-GB"/>
              </w:rPr>
            </w:pP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09E02F"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EA5804" w14:textId="77777777" w:rsidR="0002147C" w:rsidRPr="00757FBB" w:rsidRDefault="0002147C" w:rsidP="00E15F85">
            <w:pPr>
              <w:rPr>
                <w:rFonts w:ascii="Helvetica" w:hAnsi="Helvetica"/>
                <w:sz w:val="18"/>
                <w:szCs w:val="18"/>
                <w:lang w:eastAsia="en-GB"/>
              </w:rPr>
            </w:pP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3F95D9"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64A489"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08FB9A"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A92900"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96A79C"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A8F7DE"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9E495"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2CEF1"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C9D0D7"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D810D"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2CAB5C"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B6C7E1"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1EEC50"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5C905A"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1ABDFD"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F75EF7"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02EB37"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693BE"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ECD0B"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ED03EC"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BC685A"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FC0295"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FC0FAF"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26238"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AF00A5" w14:textId="77777777" w:rsidR="0002147C" w:rsidRPr="00757FBB" w:rsidRDefault="0002147C" w:rsidP="00E15F85">
            <w:pPr>
              <w:rPr>
                <w:rFonts w:ascii="Helvetica" w:hAnsi="Helvetica"/>
                <w:sz w:val="18"/>
                <w:szCs w:val="18"/>
                <w:lang w:eastAsia="en-GB"/>
              </w:rPr>
            </w:pPr>
          </w:p>
        </w:tc>
      </w:tr>
      <w:tr w:rsidR="0002147C" w:rsidRPr="00757FBB" w14:paraId="68E4CD73" w14:textId="77777777" w:rsidTr="00E15F85">
        <w:trPr>
          <w:trHeight w:val="7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F52399B" w14:textId="77777777" w:rsidR="0002147C" w:rsidRPr="00757FBB" w:rsidRDefault="0002147C" w:rsidP="00E15F85">
            <w:pPr>
              <w:rPr>
                <w:rFonts w:ascii="Times New Roman" w:hAnsi="Times New Roman"/>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78C3E8"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shd w:val="clear" w:color="auto" w:fill="FFF046"/>
            <w:tcMar>
              <w:top w:w="60" w:type="dxa"/>
              <w:left w:w="60" w:type="dxa"/>
              <w:bottom w:w="60" w:type="dxa"/>
              <w:right w:w="60" w:type="dxa"/>
            </w:tcMar>
            <w:hideMark/>
          </w:tcPr>
          <w:p w14:paraId="34005188" w14:textId="77777777" w:rsidR="0002147C" w:rsidRPr="00757FBB" w:rsidRDefault="0002147C" w:rsidP="00E15F85">
            <w:pPr>
              <w:jc w:val="center"/>
              <w:rPr>
                <w:rFonts w:ascii="Times New Roman" w:hAnsi="Times New Roman"/>
                <w:lang w:eastAsia="en-GB"/>
              </w:rPr>
            </w:pPr>
            <w:r w:rsidRPr="00757FBB">
              <w:rPr>
                <w:rFonts w:ascii="Helvetica Neue" w:hAnsi="Helvetica Neue"/>
                <w:color w:val="000000"/>
                <w:sz w:val="8"/>
                <w:szCs w:val="8"/>
                <w:lang w:eastAsia="en-GB"/>
              </w:rPr>
              <w:t>T1.2</w:t>
            </w:r>
          </w:p>
        </w:tc>
        <w:tc>
          <w:tcPr>
            <w:tcW w:w="135" w:type="dxa"/>
            <w:tcBorders>
              <w:top w:val="single" w:sz="6" w:space="0" w:color="000000"/>
              <w:left w:val="single" w:sz="6" w:space="0" w:color="000000"/>
              <w:bottom w:val="single" w:sz="6" w:space="0" w:color="000000"/>
              <w:right w:val="single" w:sz="6" w:space="0" w:color="000000"/>
            </w:tcBorders>
            <w:shd w:val="clear" w:color="auto" w:fill="FFF046"/>
            <w:tcMar>
              <w:top w:w="60" w:type="dxa"/>
              <w:left w:w="60" w:type="dxa"/>
              <w:bottom w:w="60" w:type="dxa"/>
              <w:right w:w="60" w:type="dxa"/>
            </w:tcMar>
            <w:hideMark/>
          </w:tcPr>
          <w:p w14:paraId="0B44955E"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shd w:val="clear" w:color="auto" w:fill="FFF046"/>
            <w:tcMar>
              <w:top w:w="60" w:type="dxa"/>
              <w:left w:w="60" w:type="dxa"/>
              <w:bottom w:w="60" w:type="dxa"/>
              <w:right w:w="60" w:type="dxa"/>
            </w:tcMar>
            <w:hideMark/>
          </w:tcPr>
          <w:p w14:paraId="6122F6A6" w14:textId="77777777" w:rsidR="0002147C" w:rsidRPr="00757FBB" w:rsidRDefault="0002147C" w:rsidP="00E15F85">
            <w:pPr>
              <w:jc w:val="center"/>
              <w:rPr>
                <w:rFonts w:ascii="Times New Roman" w:hAnsi="Times New Roman"/>
                <w:lang w:eastAsia="en-GB"/>
              </w:rPr>
            </w:pPr>
            <w:r w:rsidRPr="00757FBB">
              <w:rPr>
                <w:rFonts w:ascii="Helvetica Neue" w:hAnsi="Helvetica Neue"/>
                <w:color w:val="000000"/>
                <w:sz w:val="8"/>
                <w:szCs w:val="8"/>
                <w:lang w:eastAsia="en-GB"/>
              </w:rPr>
              <w:t>M1.1</w:t>
            </w: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5D290B"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FC47FD"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628935"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3676FD"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FC5B7"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D0D66C"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EB802"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A62F91"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7BBDD8" w14:textId="77777777" w:rsidR="0002147C" w:rsidRPr="00757FBB" w:rsidRDefault="0002147C" w:rsidP="00E15F85">
            <w:pPr>
              <w:rPr>
                <w:rFonts w:ascii="Helvetica" w:hAnsi="Helvetica"/>
                <w:sz w:val="18"/>
                <w:szCs w:val="18"/>
                <w:lang w:eastAsia="en-GB"/>
              </w:rPr>
            </w:pP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2EDE16"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0ACAEE" w14:textId="77777777" w:rsidR="0002147C" w:rsidRPr="00757FBB" w:rsidRDefault="0002147C" w:rsidP="00E15F85">
            <w:pPr>
              <w:rPr>
                <w:rFonts w:ascii="Helvetica" w:hAnsi="Helvetica"/>
                <w:sz w:val="18"/>
                <w:szCs w:val="18"/>
                <w:lang w:eastAsia="en-GB"/>
              </w:rPr>
            </w:pP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17FD9A"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68E16D"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9CDC54"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BD522B"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05F252"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2DFE31"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7D85CD"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82E7CF"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03BDF9"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9BE820"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4F867"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5A6D06"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153E59"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059488"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1FE1BA"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235884"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077F6B"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FFFF1"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FA92BF"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DC8D32"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21688B"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B46ADE"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74C6B4"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F7AB20"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CCC43" w14:textId="77777777" w:rsidR="0002147C" w:rsidRPr="00757FBB" w:rsidRDefault="0002147C" w:rsidP="00E15F85">
            <w:pPr>
              <w:rPr>
                <w:rFonts w:ascii="Helvetica" w:hAnsi="Helvetica"/>
                <w:sz w:val="18"/>
                <w:szCs w:val="18"/>
                <w:lang w:eastAsia="en-GB"/>
              </w:rPr>
            </w:pPr>
          </w:p>
        </w:tc>
      </w:tr>
      <w:tr w:rsidR="0002147C" w:rsidRPr="00757FBB" w14:paraId="4E752EF9" w14:textId="77777777" w:rsidTr="00E15F85">
        <w:trPr>
          <w:trHeight w:val="7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CAAADF0" w14:textId="77777777" w:rsidR="0002147C" w:rsidRPr="00757FBB" w:rsidRDefault="0002147C" w:rsidP="00E15F85">
            <w:pPr>
              <w:rPr>
                <w:rFonts w:ascii="Times New Roman" w:hAnsi="Times New Roman"/>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DFAA7A"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9BDF70"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D7B2B7"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EFE6F3"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shd w:val="clear" w:color="auto" w:fill="7AFF3E"/>
            <w:tcMar>
              <w:top w:w="60" w:type="dxa"/>
              <w:left w:w="60" w:type="dxa"/>
              <w:bottom w:w="60" w:type="dxa"/>
              <w:right w:w="60" w:type="dxa"/>
            </w:tcMar>
            <w:hideMark/>
          </w:tcPr>
          <w:p w14:paraId="327BFBA1" w14:textId="77777777" w:rsidR="0002147C" w:rsidRPr="00757FBB" w:rsidRDefault="0002147C" w:rsidP="00E15F85">
            <w:pPr>
              <w:jc w:val="center"/>
              <w:rPr>
                <w:rFonts w:ascii="Times New Roman" w:hAnsi="Times New Roman"/>
                <w:lang w:eastAsia="en-GB"/>
              </w:rPr>
            </w:pPr>
            <w:r w:rsidRPr="00757FBB">
              <w:rPr>
                <w:rFonts w:ascii="Helvetica Neue" w:hAnsi="Helvetica Neue"/>
                <w:color w:val="000000"/>
                <w:sz w:val="8"/>
                <w:szCs w:val="8"/>
                <w:lang w:eastAsia="en-GB"/>
              </w:rPr>
              <w:t>T1.3</w:t>
            </w: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7112FF"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F2B3BA"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E5C069"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134DD1"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9D2451"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705A6"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F0A36B"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BA3236" w14:textId="77777777" w:rsidR="0002147C" w:rsidRPr="00757FBB" w:rsidRDefault="0002147C" w:rsidP="00E15F85">
            <w:pPr>
              <w:rPr>
                <w:rFonts w:ascii="Helvetica" w:hAnsi="Helvetica"/>
                <w:sz w:val="18"/>
                <w:szCs w:val="18"/>
                <w:lang w:eastAsia="en-GB"/>
              </w:rPr>
            </w:pP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2522A6"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AF1CC3" w14:textId="77777777" w:rsidR="0002147C" w:rsidRPr="00757FBB" w:rsidRDefault="0002147C" w:rsidP="00E15F85">
            <w:pPr>
              <w:rPr>
                <w:rFonts w:ascii="Helvetica" w:hAnsi="Helvetica"/>
                <w:sz w:val="18"/>
                <w:szCs w:val="18"/>
                <w:lang w:eastAsia="en-GB"/>
              </w:rPr>
            </w:pP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EF323E"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674059"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1C8FA4"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BF6357"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2D57F"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D561A0"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0EED99"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BDE273"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A4FD69"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9AA8B9"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7732F"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1AB1D5"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51776"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01F6F6"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C2731"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2844F6"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A7A1D"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5BA831"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502ACD"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86F3DB"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45FC4B"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EC73A7"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1DC687"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56026E"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A82A8E" w14:textId="77777777" w:rsidR="0002147C" w:rsidRPr="00757FBB" w:rsidRDefault="0002147C" w:rsidP="00E15F85">
            <w:pPr>
              <w:rPr>
                <w:rFonts w:ascii="Helvetica" w:hAnsi="Helvetica"/>
                <w:sz w:val="18"/>
                <w:szCs w:val="18"/>
                <w:lang w:eastAsia="en-GB"/>
              </w:rPr>
            </w:pPr>
          </w:p>
        </w:tc>
      </w:tr>
      <w:tr w:rsidR="0002147C" w:rsidRPr="00757FBB" w14:paraId="3E17566E" w14:textId="77777777" w:rsidTr="00E15F85">
        <w:trPr>
          <w:trHeight w:val="7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97F8CE" w14:textId="77777777" w:rsidR="0002147C" w:rsidRPr="00757FBB" w:rsidRDefault="0002147C" w:rsidP="00E15F85">
            <w:pPr>
              <w:rPr>
                <w:rFonts w:ascii="Times New Roman" w:hAnsi="Times New Roman"/>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309674"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08D302"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93C421"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D7D5A4"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2BE280"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shd w:val="clear" w:color="auto" w:fill="7AFF3E"/>
            <w:tcMar>
              <w:top w:w="60" w:type="dxa"/>
              <w:left w:w="60" w:type="dxa"/>
              <w:bottom w:w="60" w:type="dxa"/>
              <w:right w:w="60" w:type="dxa"/>
            </w:tcMar>
            <w:hideMark/>
          </w:tcPr>
          <w:p w14:paraId="2D9D0DF6" w14:textId="77777777" w:rsidR="0002147C" w:rsidRPr="00757FBB" w:rsidRDefault="0002147C" w:rsidP="00E15F85">
            <w:pPr>
              <w:jc w:val="center"/>
              <w:rPr>
                <w:rFonts w:ascii="Times New Roman" w:hAnsi="Times New Roman"/>
                <w:lang w:eastAsia="en-GB"/>
              </w:rPr>
            </w:pPr>
            <w:r w:rsidRPr="00757FBB">
              <w:rPr>
                <w:rFonts w:ascii="Helvetica Neue" w:hAnsi="Helvetica Neue"/>
                <w:color w:val="000000"/>
                <w:sz w:val="8"/>
                <w:szCs w:val="8"/>
                <w:lang w:eastAsia="en-GB"/>
              </w:rPr>
              <w:t>T1.4</w:t>
            </w:r>
          </w:p>
        </w:tc>
        <w:tc>
          <w:tcPr>
            <w:tcW w:w="135" w:type="dxa"/>
            <w:tcBorders>
              <w:top w:val="single" w:sz="6" w:space="0" w:color="000000"/>
              <w:left w:val="single" w:sz="6" w:space="0" w:color="000000"/>
              <w:bottom w:val="single" w:sz="6" w:space="0" w:color="000000"/>
              <w:right w:val="single" w:sz="6" w:space="0" w:color="000000"/>
            </w:tcBorders>
            <w:shd w:val="clear" w:color="auto" w:fill="7AFF3E"/>
            <w:tcMar>
              <w:top w:w="60" w:type="dxa"/>
              <w:left w:w="60" w:type="dxa"/>
              <w:bottom w:w="60" w:type="dxa"/>
              <w:right w:w="60" w:type="dxa"/>
            </w:tcMar>
            <w:hideMark/>
          </w:tcPr>
          <w:p w14:paraId="7D2D5873"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shd w:val="clear" w:color="auto" w:fill="7AFF3E"/>
            <w:tcMar>
              <w:top w:w="60" w:type="dxa"/>
              <w:left w:w="60" w:type="dxa"/>
              <w:bottom w:w="60" w:type="dxa"/>
              <w:right w:w="60" w:type="dxa"/>
            </w:tcMar>
            <w:hideMark/>
          </w:tcPr>
          <w:p w14:paraId="4FA73BEC"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shd w:val="clear" w:color="auto" w:fill="7AFF3E"/>
            <w:tcMar>
              <w:top w:w="60" w:type="dxa"/>
              <w:left w:w="60" w:type="dxa"/>
              <w:bottom w:w="60" w:type="dxa"/>
              <w:right w:w="60" w:type="dxa"/>
            </w:tcMar>
            <w:hideMark/>
          </w:tcPr>
          <w:p w14:paraId="5DB2A838" w14:textId="77777777" w:rsidR="0002147C" w:rsidRPr="00757FBB" w:rsidRDefault="0002147C" w:rsidP="00E15F85">
            <w:pPr>
              <w:jc w:val="center"/>
              <w:rPr>
                <w:rFonts w:ascii="Times New Roman" w:hAnsi="Times New Roman"/>
                <w:lang w:eastAsia="en-GB"/>
              </w:rPr>
            </w:pPr>
            <w:r w:rsidRPr="00757FBB">
              <w:rPr>
                <w:rFonts w:ascii="Helvetica Neue" w:hAnsi="Helvetica Neue"/>
                <w:color w:val="000000"/>
                <w:sz w:val="8"/>
                <w:szCs w:val="8"/>
                <w:lang w:eastAsia="en-GB"/>
              </w:rPr>
              <w:t>M1.2</w:t>
            </w: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EC643B"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CDF6E2"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8538EF"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E5F3F9" w14:textId="77777777" w:rsidR="0002147C" w:rsidRPr="00757FBB" w:rsidRDefault="0002147C" w:rsidP="00E15F85">
            <w:pPr>
              <w:rPr>
                <w:rFonts w:ascii="Helvetica" w:hAnsi="Helvetica"/>
                <w:sz w:val="18"/>
                <w:szCs w:val="18"/>
                <w:lang w:eastAsia="en-GB"/>
              </w:rPr>
            </w:pP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CD9EC8"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5113EF" w14:textId="77777777" w:rsidR="0002147C" w:rsidRPr="00757FBB" w:rsidRDefault="0002147C" w:rsidP="00E15F85">
            <w:pPr>
              <w:rPr>
                <w:rFonts w:ascii="Helvetica" w:hAnsi="Helvetica"/>
                <w:sz w:val="18"/>
                <w:szCs w:val="18"/>
                <w:lang w:eastAsia="en-GB"/>
              </w:rPr>
            </w:pP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7670EB"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D6D0F2"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1AAB34"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26DB2F"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36621"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1C179"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4835B7"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41A9F0"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212AC9"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734F9D"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C217C5"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6C353"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500A11"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9EE985"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7167C3"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A67283"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840127"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2D0EC8"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9CF1CA"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F491C6"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892609"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84E2BA"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FAC549"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6F5D32"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716EE" w14:textId="77777777" w:rsidR="0002147C" w:rsidRPr="00757FBB" w:rsidRDefault="0002147C" w:rsidP="00E15F85">
            <w:pPr>
              <w:rPr>
                <w:rFonts w:ascii="Helvetica" w:hAnsi="Helvetica"/>
                <w:sz w:val="18"/>
                <w:szCs w:val="18"/>
                <w:lang w:eastAsia="en-GB"/>
              </w:rPr>
            </w:pPr>
          </w:p>
        </w:tc>
      </w:tr>
      <w:tr w:rsidR="0002147C" w:rsidRPr="00757FBB" w14:paraId="66F41013" w14:textId="77777777" w:rsidTr="00E15F85">
        <w:trPr>
          <w:trHeight w:val="9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05B915E" w14:textId="77777777" w:rsidR="0002147C" w:rsidRPr="00757FBB" w:rsidRDefault="0002147C" w:rsidP="00E15F85">
            <w:pPr>
              <w:rPr>
                <w:rFonts w:ascii="Times New Roman" w:hAnsi="Times New Roman"/>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48562"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DDF052"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594D08"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D248A"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9FAD0E"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BED3A4"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CA2773"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583DB1"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3A41C"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shd w:val="clear" w:color="auto" w:fill="FD817B"/>
            <w:tcMar>
              <w:top w:w="60" w:type="dxa"/>
              <w:left w:w="60" w:type="dxa"/>
              <w:bottom w:w="60" w:type="dxa"/>
              <w:right w:w="60" w:type="dxa"/>
            </w:tcMar>
            <w:hideMark/>
          </w:tcPr>
          <w:p w14:paraId="0FFBCD32" w14:textId="77777777" w:rsidR="0002147C" w:rsidRPr="00757FBB" w:rsidRDefault="0002147C" w:rsidP="00E15F85">
            <w:pPr>
              <w:jc w:val="center"/>
              <w:rPr>
                <w:rFonts w:ascii="Times New Roman" w:hAnsi="Times New Roman"/>
                <w:lang w:eastAsia="en-GB"/>
              </w:rPr>
            </w:pPr>
            <w:r w:rsidRPr="00757FBB">
              <w:rPr>
                <w:rFonts w:ascii="Helvetica Neue" w:hAnsi="Helvetica Neue"/>
                <w:color w:val="000000"/>
                <w:sz w:val="8"/>
                <w:szCs w:val="8"/>
                <w:lang w:eastAsia="en-GB"/>
              </w:rPr>
              <w:t>T1.5</w:t>
            </w: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BB6EE"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A5920A"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E071B5" w14:textId="77777777" w:rsidR="0002147C" w:rsidRPr="00757FBB" w:rsidRDefault="0002147C" w:rsidP="00E15F85">
            <w:pPr>
              <w:rPr>
                <w:rFonts w:ascii="Helvetica" w:hAnsi="Helvetica"/>
                <w:sz w:val="18"/>
                <w:szCs w:val="18"/>
                <w:lang w:eastAsia="en-GB"/>
              </w:rPr>
            </w:pP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77120E"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C931B" w14:textId="77777777" w:rsidR="0002147C" w:rsidRPr="00757FBB" w:rsidRDefault="0002147C" w:rsidP="00E15F85">
            <w:pPr>
              <w:rPr>
                <w:rFonts w:ascii="Helvetica" w:hAnsi="Helvetica"/>
                <w:sz w:val="18"/>
                <w:szCs w:val="18"/>
                <w:lang w:eastAsia="en-GB"/>
              </w:rPr>
            </w:pP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A43B7E"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8B0B98"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489040"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D2AC69"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2D04BA"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AF91C"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D38117"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0C01A3"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A7791F"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DE68DD"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69AE85"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58DBB0"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F0D1B2"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A95C94"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51551C"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3AE79E"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D47E14"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F58B66"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F1A27E"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F39ED4"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2109CE"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81CEB3"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E3589C"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CB27A1"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C1811" w14:textId="77777777" w:rsidR="0002147C" w:rsidRPr="00757FBB" w:rsidRDefault="0002147C" w:rsidP="00E15F85">
            <w:pPr>
              <w:rPr>
                <w:rFonts w:ascii="Helvetica" w:hAnsi="Helvetica"/>
                <w:sz w:val="18"/>
                <w:szCs w:val="18"/>
                <w:lang w:eastAsia="en-GB"/>
              </w:rPr>
            </w:pPr>
          </w:p>
        </w:tc>
      </w:tr>
      <w:tr w:rsidR="0002147C" w:rsidRPr="00757FBB" w14:paraId="63BAC63A" w14:textId="77777777" w:rsidTr="00E15F85">
        <w:trPr>
          <w:trHeight w:val="7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C19A92E" w14:textId="77777777" w:rsidR="0002147C" w:rsidRPr="00757FBB" w:rsidRDefault="0002147C" w:rsidP="00E15F85">
            <w:pPr>
              <w:rPr>
                <w:rFonts w:ascii="Times New Roman" w:hAnsi="Times New Roman"/>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C225A"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EABF7"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57F155"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2121C"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0D99E8"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D63C0A"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CA0EB1"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A28BF3"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DF8F1D"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824153"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shd w:val="clear" w:color="auto" w:fill="FD817B"/>
            <w:tcMar>
              <w:top w:w="60" w:type="dxa"/>
              <w:left w:w="60" w:type="dxa"/>
              <w:bottom w:w="60" w:type="dxa"/>
              <w:right w:w="60" w:type="dxa"/>
            </w:tcMar>
            <w:hideMark/>
          </w:tcPr>
          <w:p w14:paraId="3D10D54F" w14:textId="77777777" w:rsidR="0002147C" w:rsidRPr="00757FBB" w:rsidRDefault="0002147C" w:rsidP="00E15F85">
            <w:pPr>
              <w:jc w:val="center"/>
              <w:rPr>
                <w:rFonts w:ascii="Times New Roman" w:hAnsi="Times New Roman"/>
                <w:lang w:eastAsia="en-GB"/>
              </w:rPr>
            </w:pPr>
            <w:r w:rsidRPr="00757FBB">
              <w:rPr>
                <w:rFonts w:ascii="Helvetica Neue" w:hAnsi="Helvetica Neue"/>
                <w:color w:val="000000"/>
                <w:sz w:val="8"/>
                <w:szCs w:val="8"/>
                <w:lang w:eastAsia="en-GB"/>
              </w:rPr>
              <w:t>T1.6</w:t>
            </w:r>
          </w:p>
        </w:tc>
        <w:tc>
          <w:tcPr>
            <w:tcW w:w="180" w:type="dxa"/>
            <w:tcBorders>
              <w:top w:val="single" w:sz="6" w:space="0" w:color="000000"/>
              <w:left w:val="single" w:sz="6" w:space="0" w:color="000000"/>
              <w:bottom w:val="single" w:sz="6" w:space="0" w:color="000000"/>
              <w:right w:val="single" w:sz="6" w:space="0" w:color="000000"/>
            </w:tcBorders>
            <w:shd w:val="clear" w:color="auto" w:fill="FD817B"/>
            <w:tcMar>
              <w:top w:w="60" w:type="dxa"/>
              <w:left w:w="60" w:type="dxa"/>
              <w:bottom w:w="60" w:type="dxa"/>
              <w:right w:w="60" w:type="dxa"/>
            </w:tcMar>
            <w:hideMark/>
          </w:tcPr>
          <w:p w14:paraId="49D40E77"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shd w:val="clear" w:color="auto" w:fill="FD817B"/>
            <w:tcMar>
              <w:top w:w="60" w:type="dxa"/>
              <w:left w:w="60" w:type="dxa"/>
              <w:bottom w:w="60" w:type="dxa"/>
              <w:right w:w="60" w:type="dxa"/>
            </w:tcMar>
            <w:hideMark/>
          </w:tcPr>
          <w:p w14:paraId="673BD21B" w14:textId="77777777" w:rsidR="0002147C" w:rsidRPr="00757FBB" w:rsidRDefault="0002147C" w:rsidP="00E15F85">
            <w:pPr>
              <w:rPr>
                <w:rFonts w:ascii="Helvetica" w:hAnsi="Helvetica"/>
                <w:sz w:val="18"/>
                <w:szCs w:val="18"/>
                <w:lang w:eastAsia="en-GB"/>
              </w:rPr>
            </w:pPr>
          </w:p>
        </w:tc>
        <w:tc>
          <w:tcPr>
            <w:tcW w:w="270" w:type="dxa"/>
            <w:tcBorders>
              <w:top w:val="single" w:sz="6" w:space="0" w:color="000000"/>
              <w:left w:val="single" w:sz="6" w:space="0" w:color="000000"/>
              <w:bottom w:val="single" w:sz="6" w:space="0" w:color="000000"/>
              <w:right w:val="single" w:sz="6" w:space="0" w:color="000000"/>
            </w:tcBorders>
            <w:shd w:val="clear" w:color="auto" w:fill="FD817B"/>
            <w:tcMar>
              <w:top w:w="60" w:type="dxa"/>
              <w:left w:w="60" w:type="dxa"/>
              <w:bottom w:w="60" w:type="dxa"/>
              <w:right w:w="60" w:type="dxa"/>
            </w:tcMar>
            <w:hideMark/>
          </w:tcPr>
          <w:p w14:paraId="7CF83EB4" w14:textId="77777777" w:rsidR="0002147C" w:rsidRPr="00757FBB" w:rsidRDefault="0002147C" w:rsidP="00E15F85">
            <w:pPr>
              <w:jc w:val="center"/>
              <w:rPr>
                <w:rFonts w:ascii="Times New Roman" w:hAnsi="Times New Roman"/>
                <w:lang w:eastAsia="en-GB"/>
              </w:rPr>
            </w:pPr>
            <w:r w:rsidRPr="00757FBB">
              <w:rPr>
                <w:rFonts w:ascii="Helvetica Neue" w:hAnsi="Helvetica Neue"/>
                <w:color w:val="000000"/>
                <w:sz w:val="8"/>
                <w:szCs w:val="8"/>
                <w:lang w:eastAsia="en-GB"/>
              </w:rPr>
              <w:t>M1.3</w:t>
            </w: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8A8AFB" w14:textId="77777777" w:rsidR="0002147C" w:rsidRPr="00757FBB" w:rsidRDefault="0002147C" w:rsidP="00E15F85">
            <w:pPr>
              <w:rPr>
                <w:rFonts w:ascii="Helvetica" w:hAnsi="Helvetica"/>
                <w:sz w:val="18"/>
                <w:szCs w:val="18"/>
                <w:lang w:eastAsia="en-GB"/>
              </w:rPr>
            </w:pP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02A850"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FFB278"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6E8247"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88D215"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F045DF"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B55879"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FF957"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DD6136"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72FF5"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278D97"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6FAD8D"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61CFF1"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73229A"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031D73"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8DA4C3"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F69A78"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0A7F7"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88754F"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95BF2"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1943AF"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65237"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CCBFF4"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ECC16A"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C4EE2D"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F21920" w14:textId="77777777" w:rsidR="0002147C" w:rsidRPr="00757FBB" w:rsidRDefault="0002147C" w:rsidP="00E15F85">
            <w:pPr>
              <w:rPr>
                <w:rFonts w:ascii="Helvetica" w:hAnsi="Helvetica"/>
                <w:sz w:val="18"/>
                <w:szCs w:val="18"/>
                <w:lang w:eastAsia="en-GB"/>
              </w:rPr>
            </w:pPr>
          </w:p>
        </w:tc>
      </w:tr>
      <w:tr w:rsidR="0002147C" w:rsidRPr="00757FBB" w14:paraId="464EA1C4" w14:textId="77777777" w:rsidTr="00E15F85">
        <w:trPr>
          <w:trHeight w:val="165"/>
        </w:trPr>
        <w:tc>
          <w:tcPr>
            <w:tcW w:w="5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53849A"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t>Database Creation</w:t>
            </w: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2C025"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6207C1"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D07FC8"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C3017C"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CC631"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EC1EF6"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6CC96A"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77BFB3"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207D9"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3F728"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5DA5E1"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B1753D"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B9076" w14:textId="77777777" w:rsidR="0002147C" w:rsidRPr="00757FBB" w:rsidRDefault="0002147C" w:rsidP="00E15F85">
            <w:pPr>
              <w:rPr>
                <w:rFonts w:ascii="Helvetica" w:hAnsi="Helvetica"/>
                <w:sz w:val="18"/>
                <w:szCs w:val="18"/>
                <w:lang w:eastAsia="en-GB"/>
              </w:rPr>
            </w:pP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11B689"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shd w:val="clear" w:color="auto" w:fill="48B3FF"/>
            <w:tcMar>
              <w:top w:w="60" w:type="dxa"/>
              <w:left w:w="60" w:type="dxa"/>
              <w:bottom w:w="60" w:type="dxa"/>
              <w:right w:w="60" w:type="dxa"/>
            </w:tcMar>
            <w:hideMark/>
          </w:tcPr>
          <w:p w14:paraId="0994A467" w14:textId="77777777" w:rsidR="0002147C" w:rsidRPr="00757FBB" w:rsidRDefault="0002147C" w:rsidP="00E15F85">
            <w:pPr>
              <w:jc w:val="center"/>
              <w:rPr>
                <w:rFonts w:ascii="Times New Roman" w:hAnsi="Times New Roman"/>
                <w:lang w:eastAsia="en-GB"/>
              </w:rPr>
            </w:pPr>
            <w:r w:rsidRPr="00757FBB">
              <w:rPr>
                <w:rFonts w:ascii="Helvetica Neue" w:hAnsi="Helvetica Neue"/>
                <w:color w:val="000000"/>
                <w:sz w:val="8"/>
                <w:szCs w:val="8"/>
                <w:lang w:eastAsia="en-GB"/>
              </w:rPr>
              <w:t>T2.1</w:t>
            </w:r>
          </w:p>
        </w:tc>
        <w:tc>
          <w:tcPr>
            <w:tcW w:w="270" w:type="dxa"/>
            <w:tcBorders>
              <w:top w:val="single" w:sz="6" w:space="0" w:color="000000"/>
              <w:left w:val="single" w:sz="6" w:space="0" w:color="000000"/>
              <w:bottom w:val="single" w:sz="6" w:space="0" w:color="000000"/>
              <w:right w:val="single" w:sz="6" w:space="0" w:color="000000"/>
            </w:tcBorders>
            <w:shd w:val="clear" w:color="auto" w:fill="48B3FF"/>
            <w:tcMar>
              <w:top w:w="60" w:type="dxa"/>
              <w:left w:w="60" w:type="dxa"/>
              <w:bottom w:w="60" w:type="dxa"/>
              <w:right w:w="60" w:type="dxa"/>
            </w:tcMar>
            <w:hideMark/>
          </w:tcPr>
          <w:p w14:paraId="2673B5FF" w14:textId="77777777" w:rsidR="0002147C" w:rsidRPr="00757FBB" w:rsidRDefault="0002147C" w:rsidP="00E15F85">
            <w:pPr>
              <w:jc w:val="center"/>
              <w:rPr>
                <w:rFonts w:ascii="Times New Roman" w:hAnsi="Times New Roman"/>
                <w:lang w:eastAsia="en-GB"/>
              </w:rPr>
            </w:pPr>
            <w:r w:rsidRPr="00757FBB">
              <w:rPr>
                <w:rFonts w:ascii="Helvetica Neue" w:hAnsi="Helvetica Neue"/>
                <w:color w:val="000000"/>
                <w:sz w:val="8"/>
                <w:szCs w:val="8"/>
                <w:lang w:eastAsia="en-GB"/>
              </w:rPr>
              <w:t>M2.1</w:t>
            </w: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19C26A"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4440FD"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DF3A4"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8AA3B"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A75023"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B9F2C2"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2BE1D"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64485E"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3940FA"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7E6FFE"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B2D74"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2B99BE"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B5BAAF"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C788F1"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DD61D3"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FEA5D5"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2CAF7A"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549FA7"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7DBCAE"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C5886"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9CC326"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78B07"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9D800F"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6844E" w14:textId="77777777" w:rsidR="0002147C" w:rsidRPr="00757FBB" w:rsidRDefault="0002147C" w:rsidP="00E15F85">
            <w:pPr>
              <w:rPr>
                <w:rFonts w:ascii="Helvetica" w:hAnsi="Helvetica"/>
                <w:sz w:val="18"/>
                <w:szCs w:val="18"/>
                <w:lang w:eastAsia="en-GB"/>
              </w:rPr>
            </w:pPr>
          </w:p>
        </w:tc>
      </w:tr>
      <w:tr w:rsidR="0002147C" w:rsidRPr="00757FBB" w14:paraId="2B29119E" w14:textId="77777777" w:rsidTr="00E15F85">
        <w:trPr>
          <w:trHeight w:val="75"/>
        </w:trPr>
        <w:tc>
          <w:tcPr>
            <w:tcW w:w="510" w:type="dxa"/>
            <w:vMerge w:val="restart"/>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center"/>
            <w:hideMark/>
          </w:tcPr>
          <w:p w14:paraId="51A0B897"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t>Site Architecture</w:t>
            </w: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D65146"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8AACB"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D08B5"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03F53A"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37416"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92471"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7E295"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2C5EAC"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38BF95"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A7B76"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FF50E1"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CEC0F9"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CDE667" w14:textId="77777777" w:rsidR="0002147C" w:rsidRPr="00757FBB" w:rsidRDefault="0002147C" w:rsidP="00E15F85">
            <w:pPr>
              <w:rPr>
                <w:rFonts w:ascii="Helvetica" w:hAnsi="Helvetica"/>
                <w:sz w:val="18"/>
                <w:szCs w:val="18"/>
                <w:lang w:eastAsia="en-GB"/>
              </w:rPr>
            </w:pP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0CBE02"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E21C3B" w14:textId="77777777" w:rsidR="0002147C" w:rsidRPr="00757FBB" w:rsidRDefault="0002147C" w:rsidP="00E15F85">
            <w:pPr>
              <w:rPr>
                <w:rFonts w:ascii="Helvetica" w:hAnsi="Helvetica"/>
                <w:sz w:val="18"/>
                <w:szCs w:val="18"/>
                <w:lang w:eastAsia="en-GB"/>
              </w:rPr>
            </w:pP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61E48B"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shd w:val="clear" w:color="auto" w:fill="149E7B"/>
            <w:tcMar>
              <w:top w:w="60" w:type="dxa"/>
              <w:left w:w="60" w:type="dxa"/>
              <w:bottom w:w="60" w:type="dxa"/>
              <w:right w:w="60" w:type="dxa"/>
            </w:tcMar>
            <w:hideMark/>
          </w:tcPr>
          <w:p w14:paraId="22896B8F" w14:textId="77777777" w:rsidR="0002147C" w:rsidRPr="00757FBB" w:rsidRDefault="0002147C" w:rsidP="00E15F85">
            <w:pPr>
              <w:jc w:val="center"/>
              <w:rPr>
                <w:rFonts w:ascii="Times New Roman" w:hAnsi="Times New Roman"/>
                <w:lang w:eastAsia="en-GB"/>
              </w:rPr>
            </w:pPr>
            <w:r w:rsidRPr="00757FBB">
              <w:rPr>
                <w:rFonts w:ascii="Helvetica Neue" w:hAnsi="Helvetica Neue"/>
                <w:color w:val="000000"/>
                <w:sz w:val="8"/>
                <w:szCs w:val="8"/>
                <w:lang w:eastAsia="en-GB"/>
              </w:rPr>
              <w:t>T3.1</w:t>
            </w:r>
          </w:p>
        </w:tc>
        <w:tc>
          <w:tcPr>
            <w:tcW w:w="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F0163C"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91A1A2"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F2B9A3"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890BC"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655324"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33538F"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1979BA"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5FBA2B"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60F84"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3DF33A"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8BB5B"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28703F"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66E0B9"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C8101E"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1F32ED"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F19ABF"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CA5367"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EE4ADF"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BB062F"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E90341"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2EA7B6"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E4B575"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1EFCA" w14:textId="77777777" w:rsidR="0002147C" w:rsidRPr="00757FBB" w:rsidRDefault="0002147C" w:rsidP="00E15F85">
            <w:pPr>
              <w:rPr>
                <w:rFonts w:ascii="Helvetica" w:hAnsi="Helvetica"/>
                <w:sz w:val="18"/>
                <w:szCs w:val="18"/>
                <w:lang w:eastAsia="en-GB"/>
              </w:rPr>
            </w:pPr>
          </w:p>
        </w:tc>
      </w:tr>
      <w:tr w:rsidR="0002147C" w:rsidRPr="00757FBB" w14:paraId="1EFEACAB" w14:textId="77777777" w:rsidTr="00E15F85">
        <w:trPr>
          <w:trHeight w:val="16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195B031" w14:textId="77777777" w:rsidR="0002147C" w:rsidRPr="00757FBB" w:rsidRDefault="0002147C" w:rsidP="00E15F85">
            <w:pPr>
              <w:rPr>
                <w:rFonts w:ascii="Times New Roman" w:hAnsi="Times New Roman"/>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9520D1"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18C3AC"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77DD7"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439192"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4809A"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3689CF"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519954"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73D7CC"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2A945D"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A72F4"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68B2D7"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A19E6C"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77789" w14:textId="77777777" w:rsidR="0002147C" w:rsidRPr="00757FBB" w:rsidRDefault="0002147C" w:rsidP="00E15F85">
            <w:pPr>
              <w:rPr>
                <w:rFonts w:ascii="Helvetica" w:hAnsi="Helvetica"/>
                <w:sz w:val="18"/>
                <w:szCs w:val="18"/>
                <w:lang w:eastAsia="en-GB"/>
              </w:rPr>
            </w:pP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1CEF6"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2D8784" w14:textId="77777777" w:rsidR="0002147C" w:rsidRPr="00757FBB" w:rsidRDefault="0002147C" w:rsidP="00E15F85">
            <w:pPr>
              <w:rPr>
                <w:rFonts w:ascii="Helvetica" w:hAnsi="Helvetica"/>
                <w:sz w:val="18"/>
                <w:szCs w:val="18"/>
                <w:lang w:eastAsia="en-GB"/>
              </w:rPr>
            </w:pP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B485C1"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7C1CCC"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shd w:val="clear" w:color="auto" w:fill="149E7B"/>
            <w:tcMar>
              <w:top w:w="60" w:type="dxa"/>
              <w:left w:w="60" w:type="dxa"/>
              <w:bottom w:w="60" w:type="dxa"/>
              <w:right w:w="60" w:type="dxa"/>
            </w:tcMar>
            <w:hideMark/>
          </w:tcPr>
          <w:p w14:paraId="5169A4AF" w14:textId="77777777" w:rsidR="0002147C" w:rsidRPr="00757FBB" w:rsidRDefault="0002147C" w:rsidP="00E15F85">
            <w:pPr>
              <w:jc w:val="center"/>
              <w:rPr>
                <w:rFonts w:ascii="Times New Roman" w:hAnsi="Times New Roman"/>
                <w:lang w:eastAsia="en-GB"/>
              </w:rPr>
            </w:pPr>
            <w:r w:rsidRPr="00757FBB">
              <w:rPr>
                <w:rFonts w:ascii="Helvetica Neue" w:hAnsi="Helvetica Neue"/>
                <w:color w:val="000000"/>
                <w:sz w:val="8"/>
                <w:szCs w:val="8"/>
                <w:lang w:eastAsia="en-GB"/>
              </w:rPr>
              <w:t>T3.2 M3.1</w:t>
            </w: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FC0F6"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FA9315"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E94DD1"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5B25D1"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C68310"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9EE93C"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667644"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3F5E2"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8C9727"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8F618C"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9E2269"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9AD502"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EA96C8"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A71D18"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140287"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B1C297"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831AFC"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AF0066"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AF3480"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7DFEA0"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9DF7CC"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382560" w14:textId="77777777" w:rsidR="0002147C" w:rsidRPr="00757FBB" w:rsidRDefault="0002147C" w:rsidP="00E15F85">
            <w:pPr>
              <w:rPr>
                <w:rFonts w:ascii="Helvetica" w:hAnsi="Helvetica"/>
                <w:sz w:val="18"/>
                <w:szCs w:val="18"/>
                <w:lang w:eastAsia="en-GB"/>
              </w:rPr>
            </w:pPr>
          </w:p>
        </w:tc>
      </w:tr>
      <w:tr w:rsidR="0002147C" w:rsidRPr="00757FBB" w14:paraId="1EBF8B38" w14:textId="77777777" w:rsidTr="00E15F85">
        <w:trPr>
          <w:trHeight w:val="180"/>
        </w:trPr>
        <w:tc>
          <w:tcPr>
            <w:tcW w:w="510" w:type="dxa"/>
            <w:vMerge w:val="restart"/>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center"/>
            <w:hideMark/>
          </w:tcPr>
          <w:p w14:paraId="2B32D8F7"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t>Database Management</w:t>
            </w: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BA4216"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863555"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B8FAEF"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7F82CF"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A0CD2"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5ADB62"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9F2BA0"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5957B1"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85EE7A"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1A9B9C"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D0689E"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A510A"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3BCBC" w14:textId="77777777" w:rsidR="0002147C" w:rsidRPr="00757FBB" w:rsidRDefault="0002147C" w:rsidP="00E15F85">
            <w:pPr>
              <w:rPr>
                <w:rFonts w:ascii="Helvetica" w:hAnsi="Helvetica"/>
                <w:sz w:val="18"/>
                <w:szCs w:val="18"/>
                <w:lang w:eastAsia="en-GB"/>
              </w:rPr>
            </w:pP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3C3271"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67F117" w14:textId="77777777" w:rsidR="0002147C" w:rsidRPr="00757FBB" w:rsidRDefault="0002147C" w:rsidP="00E15F85">
            <w:pPr>
              <w:rPr>
                <w:rFonts w:ascii="Helvetica" w:hAnsi="Helvetica"/>
                <w:sz w:val="18"/>
                <w:szCs w:val="18"/>
                <w:lang w:eastAsia="en-GB"/>
              </w:rPr>
            </w:pP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98E99B"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46A8AA"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C154EE"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shd w:val="clear" w:color="auto" w:fill="FB9E09"/>
            <w:tcMar>
              <w:top w:w="60" w:type="dxa"/>
              <w:left w:w="60" w:type="dxa"/>
              <w:bottom w:w="60" w:type="dxa"/>
              <w:right w:w="60" w:type="dxa"/>
            </w:tcMar>
            <w:hideMark/>
          </w:tcPr>
          <w:p w14:paraId="30E3F9C4" w14:textId="77777777" w:rsidR="0002147C" w:rsidRPr="00757FBB" w:rsidRDefault="0002147C" w:rsidP="00E15F85">
            <w:pPr>
              <w:rPr>
                <w:rFonts w:ascii="Times New Roman" w:hAnsi="Times New Roman"/>
                <w:lang w:eastAsia="en-GB"/>
              </w:rPr>
            </w:pPr>
            <w:r w:rsidRPr="00757FBB">
              <w:rPr>
                <w:rFonts w:ascii="Helvetica Neue" w:hAnsi="Helvetica Neue"/>
                <w:color w:val="000000"/>
                <w:sz w:val="8"/>
                <w:szCs w:val="8"/>
                <w:lang w:eastAsia="en-GB"/>
              </w:rPr>
              <w:t>T4.1</w:t>
            </w: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F19CBC"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16AB8B"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BFC5C4"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12DAFA"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77C70"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1DC9CE"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393A4"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3D012"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E2260A"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A563B"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2ACE01"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2DDB86"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B7162"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497DF1"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714902"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AD659"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CE01A8"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223E1B"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B574DD"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13812"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E0F90F" w14:textId="77777777" w:rsidR="0002147C" w:rsidRPr="00757FBB" w:rsidRDefault="0002147C" w:rsidP="00E15F85">
            <w:pPr>
              <w:rPr>
                <w:rFonts w:ascii="Helvetica" w:hAnsi="Helvetica"/>
                <w:sz w:val="18"/>
                <w:szCs w:val="18"/>
                <w:lang w:eastAsia="en-GB"/>
              </w:rPr>
            </w:pPr>
          </w:p>
        </w:tc>
      </w:tr>
      <w:tr w:rsidR="0002147C" w:rsidRPr="00757FBB" w14:paraId="2BB4AE5E" w14:textId="77777777" w:rsidTr="00E15F85">
        <w:trPr>
          <w:trHeight w:val="16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54CA3DC" w14:textId="77777777" w:rsidR="0002147C" w:rsidRPr="00757FBB" w:rsidRDefault="0002147C" w:rsidP="00E15F85">
            <w:pPr>
              <w:rPr>
                <w:rFonts w:ascii="Times New Roman" w:hAnsi="Times New Roman"/>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36F175"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9FABB"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74C0FC"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1C5059"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434723"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CFDA0"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6AE353"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9FDF42"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44EDC6"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29614"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244C3E"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DAB3C"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EEE5ED" w14:textId="77777777" w:rsidR="0002147C" w:rsidRPr="00757FBB" w:rsidRDefault="0002147C" w:rsidP="00E15F85">
            <w:pPr>
              <w:rPr>
                <w:rFonts w:ascii="Helvetica" w:hAnsi="Helvetica"/>
                <w:sz w:val="18"/>
                <w:szCs w:val="18"/>
                <w:lang w:eastAsia="en-GB"/>
              </w:rPr>
            </w:pP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799BB"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D14C3C" w14:textId="77777777" w:rsidR="0002147C" w:rsidRPr="00757FBB" w:rsidRDefault="0002147C" w:rsidP="00E15F85">
            <w:pPr>
              <w:rPr>
                <w:rFonts w:ascii="Helvetica" w:hAnsi="Helvetica"/>
                <w:sz w:val="18"/>
                <w:szCs w:val="18"/>
                <w:lang w:eastAsia="en-GB"/>
              </w:rPr>
            </w:pP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68790"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BA38F"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6E95B8"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72758E"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shd w:val="clear" w:color="auto" w:fill="FB9E09"/>
            <w:tcMar>
              <w:top w:w="60" w:type="dxa"/>
              <w:left w:w="60" w:type="dxa"/>
              <w:bottom w:w="60" w:type="dxa"/>
              <w:right w:w="60" w:type="dxa"/>
            </w:tcMar>
            <w:hideMark/>
          </w:tcPr>
          <w:p w14:paraId="5D14ADE3" w14:textId="77777777" w:rsidR="0002147C" w:rsidRPr="00757FBB" w:rsidRDefault="0002147C" w:rsidP="00E15F85">
            <w:pPr>
              <w:jc w:val="center"/>
              <w:rPr>
                <w:rFonts w:ascii="Times New Roman" w:hAnsi="Times New Roman"/>
                <w:lang w:eastAsia="en-GB"/>
              </w:rPr>
            </w:pPr>
            <w:r w:rsidRPr="00757FBB">
              <w:rPr>
                <w:rFonts w:ascii="Helvetica Neue" w:hAnsi="Helvetica Neue"/>
                <w:color w:val="000000"/>
                <w:sz w:val="8"/>
                <w:szCs w:val="8"/>
                <w:lang w:eastAsia="en-GB"/>
              </w:rPr>
              <w:t>T4.1</w:t>
            </w:r>
          </w:p>
        </w:tc>
        <w:tc>
          <w:tcPr>
            <w:tcW w:w="150" w:type="dxa"/>
            <w:tcBorders>
              <w:top w:val="single" w:sz="6" w:space="0" w:color="000000"/>
              <w:left w:val="single" w:sz="6" w:space="0" w:color="000000"/>
              <w:bottom w:val="single" w:sz="6" w:space="0" w:color="000000"/>
              <w:right w:val="single" w:sz="6" w:space="0" w:color="000000"/>
            </w:tcBorders>
            <w:shd w:val="clear" w:color="auto" w:fill="FB9E09"/>
            <w:tcMar>
              <w:top w:w="60" w:type="dxa"/>
              <w:left w:w="60" w:type="dxa"/>
              <w:bottom w:w="60" w:type="dxa"/>
              <w:right w:w="60" w:type="dxa"/>
            </w:tcMar>
            <w:hideMark/>
          </w:tcPr>
          <w:p w14:paraId="7D5FCD7B"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shd w:val="clear" w:color="auto" w:fill="FB9E09"/>
            <w:tcMar>
              <w:top w:w="60" w:type="dxa"/>
              <w:left w:w="60" w:type="dxa"/>
              <w:bottom w:w="60" w:type="dxa"/>
              <w:right w:w="60" w:type="dxa"/>
            </w:tcMar>
            <w:hideMark/>
          </w:tcPr>
          <w:p w14:paraId="5F5AD6BA"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shd w:val="clear" w:color="auto" w:fill="FB9E09"/>
            <w:tcMar>
              <w:top w:w="60" w:type="dxa"/>
              <w:left w:w="60" w:type="dxa"/>
              <w:bottom w:w="60" w:type="dxa"/>
              <w:right w:w="60" w:type="dxa"/>
            </w:tcMar>
            <w:hideMark/>
          </w:tcPr>
          <w:p w14:paraId="3AEC7EE7"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CD3BE3"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7F3061"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6FECED"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E12B51"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47BFDB"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981118"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D4AC11"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DA0D07"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327AF7"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A44320"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B003F4"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94A5F8"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AFFE87"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C435F1"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564188"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CD638"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531E0D" w14:textId="77777777" w:rsidR="0002147C" w:rsidRPr="00757FBB" w:rsidRDefault="0002147C" w:rsidP="00E15F85">
            <w:pPr>
              <w:rPr>
                <w:rFonts w:ascii="Helvetica" w:hAnsi="Helvetica"/>
                <w:sz w:val="18"/>
                <w:szCs w:val="18"/>
                <w:lang w:eastAsia="en-GB"/>
              </w:rPr>
            </w:pPr>
          </w:p>
        </w:tc>
      </w:tr>
      <w:tr w:rsidR="0002147C" w:rsidRPr="00757FBB" w14:paraId="6CD4CE6E" w14:textId="77777777" w:rsidTr="00E15F85">
        <w:trPr>
          <w:trHeight w:val="16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D92173A" w14:textId="77777777" w:rsidR="0002147C" w:rsidRPr="00757FBB" w:rsidRDefault="0002147C" w:rsidP="00E15F85">
            <w:pPr>
              <w:rPr>
                <w:rFonts w:ascii="Times New Roman" w:hAnsi="Times New Roman"/>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91E60E"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33AD10"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82E999"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48618F"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D36FA8"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6F6F87"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64C50"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7A4A5E"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3BF8E"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588866"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5746B"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FEBAA"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00947A" w14:textId="77777777" w:rsidR="0002147C" w:rsidRPr="00757FBB" w:rsidRDefault="0002147C" w:rsidP="00E15F85">
            <w:pPr>
              <w:rPr>
                <w:rFonts w:ascii="Helvetica" w:hAnsi="Helvetica"/>
                <w:sz w:val="18"/>
                <w:szCs w:val="18"/>
                <w:lang w:eastAsia="en-GB"/>
              </w:rPr>
            </w:pP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4CDD3E"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D073F6" w14:textId="77777777" w:rsidR="0002147C" w:rsidRPr="00757FBB" w:rsidRDefault="0002147C" w:rsidP="00E15F85">
            <w:pPr>
              <w:rPr>
                <w:rFonts w:ascii="Helvetica" w:hAnsi="Helvetica"/>
                <w:sz w:val="18"/>
                <w:szCs w:val="18"/>
                <w:lang w:eastAsia="en-GB"/>
              </w:rPr>
            </w:pP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FD4F13"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CF7A47"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29857"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EAEAF8"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44E9C3"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C8A41F"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4D21A2"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104508"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shd w:val="clear" w:color="auto" w:fill="FB9E09"/>
            <w:tcMar>
              <w:top w:w="60" w:type="dxa"/>
              <w:left w:w="60" w:type="dxa"/>
              <w:bottom w:w="60" w:type="dxa"/>
              <w:right w:w="60" w:type="dxa"/>
            </w:tcMar>
            <w:hideMark/>
          </w:tcPr>
          <w:p w14:paraId="7334FD13" w14:textId="77777777" w:rsidR="0002147C" w:rsidRPr="00757FBB" w:rsidRDefault="0002147C" w:rsidP="00E15F85">
            <w:pPr>
              <w:jc w:val="center"/>
              <w:rPr>
                <w:rFonts w:ascii="Times New Roman" w:hAnsi="Times New Roman"/>
                <w:lang w:eastAsia="en-GB"/>
              </w:rPr>
            </w:pPr>
            <w:r w:rsidRPr="00757FBB">
              <w:rPr>
                <w:rFonts w:ascii="Helvetica Neue" w:hAnsi="Helvetica Neue"/>
                <w:color w:val="000000"/>
                <w:sz w:val="8"/>
                <w:szCs w:val="8"/>
                <w:lang w:eastAsia="en-GB"/>
              </w:rPr>
              <w:t>T 4.2</w:t>
            </w:r>
          </w:p>
        </w:tc>
        <w:tc>
          <w:tcPr>
            <w:tcW w:w="135" w:type="dxa"/>
            <w:tcBorders>
              <w:top w:val="single" w:sz="6" w:space="0" w:color="000000"/>
              <w:left w:val="single" w:sz="6" w:space="0" w:color="000000"/>
              <w:bottom w:val="single" w:sz="6" w:space="0" w:color="000000"/>
              <w:right w:val="single" w:sz="6" w:space="0" w:color="000000"/>
            </w:tcBorders>
            <w:shd w:val="clear" w:color="auto" w:fill="FB9E09"/>
            <w:tcMar>
              <w:top w:w="60" w:type="dxa"/>
              <w:left w:w="60" w:type="dxa"/>
              <w:bottom w:w="60" w:type="dxa"/>
              <w:right w:w="60" w:type="dxa"/>
            </w:tcMar>
            <w:hideMark/>
          </w:tcPr>
          <w:p w14:paraId="52DDB272"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1392A9"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EE2FAA"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A77788"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A17019"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566B2A"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59FC4E"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311235"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9434E0"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D4300"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037BC"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26EDF5"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838E7F"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E6458"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5C655F"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A9F2D0" w14:textId="77777777" w:rsidR="0002147C" w:rsidRPr="00757FBB" w:rsidRDefault="0002147C" w:rsidP="00E15F85">
            <w:pPr>
              <w:rPr>
                <w:rFonts w:ascii="Helvetica" w:hAnsi="Helvetica"/>
                <w:sz w:val="18"/>
                <w:szCs w:val="18"/>
                <w:lang w:eastAsia="en-GB"/>
              </w:rPr>
            </w:pPr>
          </w:p>
        </w:tc>
      </w:tr>
      <w:tr w:rsidR="0002147C" w:rsidRPr="00757FBB" w14:paraId="1E98C02E" w14:textId="77777777" w:rsidTr="00E15F85">
        <w:trPr>
          <w:trHeight w:val="16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B004CFE" w14:textId="77777777" w:rsidR="0002147C" w:rsidRPr="00757FBB" w:rsidRDefault="0002147C" w:rsidP="00E15F85">
            <w:pPr>
              <w:rPr>
                <w:rFonts w:ascii="Times New Roman" w:hAnsi="Times New Roman"/>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969002"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1F4723"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F8DC35"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24DCEE"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3C8415"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A3E994"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4A556"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87B486"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25622E"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344EF5"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5FB72"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C3A94"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0047A" w14:textId="77777777" w:rsidR="0002147C" w:rsidRPr="00757FBB" w:rsidRDefault="0002147C" w:rsidP="00E15F85">
            <w:pPr>
              <w:rPr>
                <w:rFonts w:ascii="Helvetica" w:hAnsi="Helvetica"/>
                <w:sz w:val="18"/>
                <w:szCs w:val="18"/>
                <w:lang w:eastAsia="en-GB"/>
              </w:rPr>
            </w:pP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688574"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D47168" w14:textId="77777777" w:rsidR="0002147C" w:rsidRPr="00757FBB" w:rsidRDefault="0002147C" w:rsidP="00E15F85">
            <w:pPr>
              <w:rPr>
                <w:rFonts w:ascii="Helvetica" w:hAnsi="Helvetica"/>
                <w:sz w:val="18"/>
                <w:szCs w:val="18"/>
                <w:lang w:eastAsia="en-GB"/>
              </w:rPr>
            </w:pP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0F7A72"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95530"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5C9E2"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ECCD3"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449FCF"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B383EA"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D89F4C"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63E0AF"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AF4448"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DB6C86"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shd w:val="clear" w:color="auto" w:fill="FB9E09"/>
            <w:tcMar>
              <w:top w:w="60" w:type="dxa"/>
              <w:left w:w="60" w:type="dxa"/>
              <w:bottom w:w="60" w:type="dxa"/>
              <w:right w:w="60" w:type="dxa"/>
            </w:tcMar>
            <w:hideMark/>
          </w:tcPr>
          <w:p w14:paraId="5DDF3FDF" w14:textId="77777777" w:rsidR="0002147C" w:rsidRPr="00757FBB" w:rsidRDefault="0002147C" w:rsidP="00E15F85">
            <w:pPr>
              <w:jc w:val="center"/>
              <w:rPr>
                <w:rFonts w:ascii="Times New Roman" w:hAnsi="Times New Roman"/>
                <w:lang w:eastAsia="en-GB"/>
              </w:rPr>
            </w:pPr>
            <w:r w:rsidRPr="00757FBB">
              <w:rPr>
                <w:rFonts w:ascii="Helvetica Neue" w:hAnsi="Helvetica Neue"/>
                <w:color w:val="000000"/>
                <w:sz w:val="8"/>
                <w:szCs w:val="8"/>
                <w:lang w:eastAsia="en-GB"/>
              </w:rPr>
              <w:t>T4.3</w:t>
            </w:r>
          </w:p>
        </w:tc>
        <w:tc>
          <w:tcPr>
            <w:tcW w:w="135" w:type="dxa"/>
            <w:tcBorders>
              <w:top w:val="single" w:sz="6" w:space="0" w:color="000000"/>
              <w:left w:val="single" w:sz="6" w:space="0" w:color="000000"/>
              <w:bottom w:val="single" w:sz="6" w:space="0" w:color="000000"/>
              <w:right w:val="single" w:sz="6" w:space="0" w:color="000000"/>
            </w:tcBorders>
            <w:shd w:val="clear" w:color="auto" w:fill="FB9E09"/>
            <w:tcMar>
              <w:top w:w="60" w:type="dxa"/>
              <w:left w:w="60" w:type="dxa"/>
              <w:bottom w:w="60" w:type="dxa"/>
              <w:right w:w="60" w:type="dxa"/>
            </w:tcMar>
            <w:hideMark/>
          </w:tcPr>
          <w:p w14:paraId="58A23D21"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shd w:val="clear" w:color="auto" w:fill="FB9E09"/>
            <w:tcMar>
              <w:top w:w="60" w:type="dxa"/>
              <w:left w:w="60" w:type="dxa"/>
              <w:bottom w:w="60" w:type="dxa"/>
              <w:right w:w="60" w:type="dxa"/>
            </w:tcMar>
            <w:hideMark/>
          </w:tcPr>
          <w:p w14:paraId="63100323"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shd w:val="clear" w:color="auto" w:fill="FB9E09"/>
            <w:tcMar>
              <w:top w:w="60" w:type="dxa"/>
              <w:left w:w="60" w:type="dxa"/>
              <w:bottom w:w="60" w:type="dxa"/>
              <w:right w:w="60" w:type="dxa"/>
            </w:tcMar>
            <w:hideMark/>
          </w:tcPr>
          <w:p w14:paraId="785541FC"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shd w:val="clear" w:color="auto" w:fill="FB9E09"/>
            <w:tcMar>
              <w:top w:w="60" w:type="dxa"/>
              <w:left w:w="60" w:type="dxa"/>
              <w:bottom w:w="60" w:type="dxa"/>
              <w:right w:w="60" w:type="dxa"/>
            </w:tcMar>
            <w:hideMark/>
          </w:tcPr>
          <w:p w14:paraId="79D14C71" w14:textId="77777777" w:rsidR="0002147C" w:rsidRPr="00757FBB" w:rsidRDefault="0002147C" w:rsidP="00E15F85">
            <w:pPr>
              <w:jc w:val="center"/>
              <w:rPr>
                <w:rFonts w:ascii="Times New Roman" w:hAnsi="Times New Roman"/>
                <w:lang w:eastAsia="en-GB"/>
              </w:rPr>
            </w:pPr>
            <w:r w:rsidRPr="00757FBB">
              <w:rPr>
                <w:rFonts w:ascii="Helvetica Neue" w:hAnsi="Helvetica Neue"/>
                <w:color w:val="000000"/>
                <w:sz w:val="8"/>
                <w:szCs w:val="8"/>
                <w:lang w:eastAsia="en-GB"/>
              </w:rPr>
              <w:t>M4.1</w:t>
            </w: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6E7A77"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5D2B54"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541859"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36D836"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116D34"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738B6"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76945"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3E5D07"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838AD1"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715363" w14:textId="77777777" w:rsidR="0002147C" w:rsidRPr="00757FBB" w:rsidRDefault="0002147C" w:rsidP="00E15F85">
            <w:pPr>
              <w:rPr>
                <w:rFonts w:ascii="Helvetica" w:hAnsi="Helvetica"/>
                <w:sz w:val="18"/>
                <w:szCs w:val="18"/>
                <w:lang w:eastAsia="en-GB"/>
              </w:rPr>
            </w:pPr>
          </w:p>
        </w:tc>
      </w:tr>
      <w:tr w:rsidR="0002147C" w:rsidRPr="00757FBB" w14:paraId="40F380EE" w14:textId="77777777" w:rsidTr="00E15F85">
        <w:trPr>
          <w:trHeight w:val="165"/>
        </w:trPr>
        <w:tc>
          <w:tcPr>
            <w:tcW w:w="5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5115590"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t>Login Functionality</w:t>
            </w: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0C5FA2"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BDC064"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A7D71"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FB2BF8"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D2B3B7"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455F87"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6E950A"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584FB0"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5EF7A"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F0DB50"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1A4430"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B69ACA"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5CF773" w14:textId="77777777" w:rsidR="0002147C" w:rsidRPr="00757FBB" w:rsidRDefault="0002147C" w:rsidP="00E15F85">
            <w:pPr>
              <w:rPr>
                <w:rFonts w:ascii="Helvetica" w:hAnsi="Helvetica"/>
                <w:sz w:val="18"/>
                <w:szCs w:val="18"/>
                <w:lang w:eastAsia="en-GB"/>
              </w:rPr>
            </w:pP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8DB5DE"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86DD3D" w14:textId="77777777" w:rsidR="0002147C" w:rsidRPr="00757FBB" w:rsidRDefault="0002147C" w:rsidP="00E15F85">
            <w:pPr>
              <w:rPr>
                <w:rFonts w:ascii="Helvetica" w:hAnsi="Helvetica"/>
                <w:sz w:val="18"/>
                <w:szCs w:val="18"/>
                <w:lang w:eastAsia="en-GB"/>
              </w:rPr>
            </w:pP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E253F5"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BBE64D"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7EDB09"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A5B18D"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993A6C"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633705"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42A957"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671F16"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205678"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A244BC"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33C5F9"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3ECDF4"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FE414"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8DB653"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984693"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shd w:val="clear" w:color="auto" w:fill="A30003"/>
            <w:tcMar>
              <w:top w:w="60" w:type="dxa"/>
              <w:left w:w="60" w:type="dxa"/>
              <w:bottom w:w="60" w:type="dxa"/>
              <w:right w:w="60" w:type="dxa"/>
            </w:tcMar>
            <w:hideMark/>
          </w:tcPr>
          <w:p w14:paraId="17D846A1" w14:textId="77777777" w:rsidR="0002147C" w:rsidRPr="00757FBB" w:rsidRDefault="0002147C" w:rsidP="00E15F85">
            <w:pPr>
              <w:jc w:val="center"/>
              <w:rPr>
                <w:rFonts w:ascii="Times New Roman" w:hAnsi="Times New Roman"/>
                <w:lang w:eastAsia="en-GB"/>
              </w:rPr>
            </w:pPr>
            <w:r w:rsidRPr="00757FBB">
              <w:rPr>
                <w:rFonts w:ascii="Helvetica Neue" w:hAnsi="Helvetica Neue"/>
                <w:color w:val="000000"/>
                <w:sz w:val="8"/>
                <w:szCs w:val="8"/>
                <w:lang w:eastAsia="en-GB"/>
              </w:rPr>
              <w:t>T5.1</w:t>
            </w:r>
          </w:p>
        </w:tc>
        <w:tc>
          <w:tcPr>
            <w:tcW w:w="240" w:type="dxa"/>
            <w:tcBorders>
              <w:top w:val="single" w:sz="6" w:space="0" w:color="000000"/>
              <w:left w:val="single" w:sz="6" w:space="0" w:color="000000"/>
              <w:bottom w:val="single" w:sz="6" w:space="0" w:color="000000"/>
              <w:right w:val="single" w:sz="6" w:space="0" w:color="000000"/>
            </w:tcBorders>
            <w:shd w:val="clear" w:color="auto" w:fill="A30003"/>
            <w:tcMar>
              <w:top w:w="60" w:type="dxa"/>
              <w:left w:w="60" w:type="dxa"/>
              <w:bottom w:w="60" w:type="dxa"/>
              <w:right w:w="60" w:type="dxa"/>
            </w:tcMar>
            <w:hideMark/>
          </w:tcPr>
          <w:p w14:paraId="5F1A3E11"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shd w:val="clear" w:color="auto" w:fill="A30003"/>
            <w:tcMar>
              <w:top w:w="60" w:type="dxa"/>
              <w:left w:w="60" w:type="dxa"/>
              <w:bottom w:w="60" w:type="dxa"/>
              <w:right w:w="60" w:type="dxa"/>
            </w:tcMar>
            <w:hideMark/>
          </w:tcPr>
          <w:p w14:paraId="0CCBF921" w14:textId="77777777" w:rsidR="0002147C" w:rsidRPr="00757FBB" w:rsidRDefault="0002147C" w:rsidP="00E15F85">
            <w:pPr>
              <w:jc w:val="center"/>
              <w:rPr>
                <w:rFonts w:ascii="Times New Roman" w:hAnsi="Times New Roman"/>
                <w:lang w:eastAsia="en-GB"/>
              </w:rPr>
            </w:pPr>
            <w:r w:rsidRPr="00757FBB">
              <w:rPr>
                <w:rFonts w:ascii="Helvetica Neue" w:hAnsi="Helvetica Neue"/>
                <w:color w:val="000000"/>
                <w:sz w:val="8"/>
                <w:szCs w:val="8"/>
                <w:lang w:eastAsia="en-GB"/>
              </w:rPr>
              <w:t>M5.1</w:t>
            </w: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21307F"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E32E1"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02CB29"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38D39E"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B0134"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0A198E"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34B7B" w14:textId="77777777" w:rsidR="0002147C" w:rsidRPr="00757FBB" w:rsidRDefault="0002147C" w:rsidP="00E15F85">
            <w:pPr>
              <w:rPr>
                <w:rFonts w:ascii="Helvetica" w:hAnsi="Helvetica"/>
                <w:sz w:val="18"/>
                <w:szCs w:val="18"/>
                <w:lang w:eastAsia="en-GB"/>
              </w:rPr>
            </w:pPr>
          </w:p>
        </w:tc>
      </w:tr>
      <w:tr w:rsidR="0002147C" w:rsidRPr="00757FBB" w14:paraId="1379D03A" w14:textId="77777777" w:rsidTr="00E15F85">
        <w:trPr>
          <w:trHeight w:val="165"/>
        </w:trPr>
        <w:tc>
          <w:tcPr>
            <w:tcW w:w="510" w:type="dxa"/>
            <w:vMerge w:val="restart"/>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center"/>
            <w:hideMark/>
          </w:tcPr>
          <w:p w14:paraId="58A5FCBB"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t>Site Design</w:t>
            </w: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DD7CB4"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5FF60"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22D4A1"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43D44C"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3416BD"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9342A"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33117D"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32C744"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137A41"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4607DF"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8E461"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4E4C81"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9E6F4" w14:textId="77777777" w:rsidR="0002147C" w:rsidRPr="00757FBB" w:rsidRDefault="0002147C" w:rsidP="00E15F85">
            <w:pPr>
              <w:rPr>
                <w:rFonts w:ascii="Helvetica" w:hAnsi="Helvetica"/>
                <w:sz w:val="18"/>
                <w:szCs w:val="18"/>
                <w:lang w:eastAsia="en-GB"/>
              </w:rPr>
            </w:pP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DDC4F"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988FC" w14:textId="77777777" w:rsidR="0002147C" w:rsidRPr="00757FBB" w:rsidRDefault="0002147C" w:rsidP="00E15F85">
            <w:pPr>
              <w:rPr>
                <w:rFonts w:ascii="Helvetica" w:hAnsi="Helvetica"/>
                <w:sz w:val="18"/>
                <w:szCs w:val="18"/>
                <w:lang w:eastAsia="en-GB"/>
              </w:rPr>
            </w:pP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88ED8F"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0E61C3"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C95560"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DD0E0E"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71022F"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6D8969"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3D4DCD"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E5DFC"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C83BFB"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B1BED7"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2E97E"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F440C5"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658FAC"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45859D"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23A07D"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0CE0D"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7D9F44"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53C5AC"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shd w:val="clear" w:color="auto" w:fill="FC2190"/>
            <w:tcMar>
              <w:top w:w="60" w:type="dxa"/>
              <w:left w:w="60" w:type="dxa"/>
              <w:bottom w:w="60" w:type="dxa"/>
              <w:right w:w="60" w:type="dxa"/>
            </w:tcMar>
            <w:hideMark/>
          </w:tcPr>
          <w:p w14:paraId="4CD34CBF" w14:textId="77777777" w:rsidR="0002147C" w:rsidRPr="00757FBB" w:rsidRDefault="0002147C" w:rsidP="00E15F85">
            <w:pPr>
              <w:jc w:val="center"/>
              <w:rPr>
                <w:rFonts w:ascii="Times New Roman" w:hAnsi="Times New Roman"/>
                <w:lang w:eastAsia="en-GB"/>
              </w:rPr>
            </w:pPr>
            <w:r w:rsidRPr="00757FBB">
              <w:rPr>
                <w:rFonts w:ascii="Helvetica Neue" w:hAnsi="Helvetica Neue"/>
                <w:color w:val="000000"/>
                <w:sz w:val="8"/>
                <w:szCs w:val="8"/>
                <w:lang w:eastAsia="en-GB"/>
              </w:rPr>
              <w:t>T6.1</w:t>
            </w: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341F90"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ABD1E6"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A01E54"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B831B6"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5811F9"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B644CA" w14:textId="77777777" w:rsidR="0002147C" w:rsidRPr="00757FBB" w:rsidRDefault="0002147C" w:rsidP="00E15F85">
            <w:pPr>
              <w:rPr>
                <w:rFonts w:ascii="Helvetica" w:hAnsi="Helvetica"/>
                <w:sz w:val="18"/>
                <w:szCs w:val="18"/>
                <w:lang w:eastAsia="en-GB"/>
              </w:rPr>
            </w:pPr>
          </w:p>
        </w:tc>
      </w:tr>
      <w:tr w:rsidR="0002147C" w:rsidRPr="00757FBB" w14:paraId="427A1246" w14:textId="77777777" w:rsidTr="00E15F85">
        <w:trPr>
          <w:trHeight w:val="16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336088D" w14:textId="77777777" w:rsidR="0002147C" w:rsidRPr="00757FBB" w:rsidRDefault="0002147C" w:rsidP="00E15F85">
            <w:pPr>
              <w:rPr>
                <w:rFonts w:ascii="Times New Roman" w:hAnsi="Times New Roman"/>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2EE01"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A15B9B"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440879"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5E885"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5F2A1"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A1329"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2DCB5B"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DF5C7E"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EC2020"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9910A4"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203313"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545564"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5CAFF9" w14:textId="77777777" w:rsidR="0002147C" w:rsidRPr="00757FBB" w:rsidRDefault="0002147C" w:rsidP="00E15F85">
            <w:pPr>
              <w:rPr>
                <w:rFonts w:ascii="Helvetica" w:hAnsi="Helvetica"/>
                <w:sz w:val="18"/>
                <w:szCs w:val="18"/>
                <w:lang w:eastAsia="en-GB"/>
              </w:rPr>
            </w:pP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D7CAB5"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886722" w14:textId="77777777" w:rsidR="0002147C" w:rsidRPr="00757FBB" w:rsidRDefault="0002147C" w:rsidP="00E15F85">
            <w:pPr>
              <w:rPr>
                <w:rFonts w:ascii="Helvetica" w:hAnsi="Helvetica"/>
                <w:sz w:val="18"/>
                <w:szCs w:val="18"/>
                <w:lang w:eastAsia="en-GB"/>
              </w:rPr>
            </w:pP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953F9"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476262"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9604CC"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42CC9D"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B0A050"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0311E1"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D19F1C"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D1BBC0"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1CB900"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1FF67"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DFFA6A"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96B934"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4BF41A"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07F14"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82937"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D1DBB3"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E64F1F"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764415"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EC227"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shd w:val="clear" w:color="auto" w:fill="FC2190"/>
            <w:tcMar>
              <w:top w:w="60" w:type="dxa"/>
              <w:left w:w="60" w:type="dxa"/>
              <w:bottom w:w="60" w:type="dxa"/>
              <w:right w:w="60" w:type="dxa"/>
            </w:tcMar>
            <w:hideMark/>
          </w:tcPr>
          <w:p w14:paraId="740B3AFD" w14:textId="77777777" w:rsidR="0002147C" w:rsidRPr="00757FBB" w:rsidRDefault="0002147C" w:rsidP="00E15F85">
            <w:pPr>
              <w:jc w:val="center"/>
              <w:rPr>
                <w:rFonts w:ascii="Times New Roman" w:hAnsi="Times New Roman"/>
                <w:lang w:eastAsia="en-GB"/>
              </w:rPr>
            </w:pPr>
            <w:r w:rsidRPr="00757FBB">
              <w:rPr>
                <w:rFonts w:ascii="Helvetica Neue" w:hAnsi="Helvetica Neue"/>
                <w:color w:val="000000"/>
                <w:sz w:val="8"/>
                <w:szCs w:val="8"/>
                <w:lang w:eastAsia="en-GB"/>
              </w:rPr>
              <w:t>T6.2</w:t>
            </w:r>
          </w:p>
        </w:tc>
        <w:tc>
          <w:tcPr>
            <w:tcW w:w="135" w:type="dxa"/>
            <w:tcBorders>
              <w:top w:val="single" w:sz="6" w:space="0" w:color="000000"/>
              <w:left w:val="single" w:sz="6" w:space="0" w:color="000000"/>
              <w:bottom w:val="single" w:sz="6" w:space="0" w:color="000000"/>
              <w:right w:val="single" w:sz="6" w:space="0" w:color="000000"/>
            </w:tcBorders>
            <w:shd w:val="clear" w:color="auto" w:fill="FC2190"/>
            <w:tcMar>
              <w:top w:w="60" w:type="dxa"/>
              <w:left w:w="60" w:type="dxa"/>
              <w:bottom w:w="60" w:type="dxa"/>
              <w:right w:w="60" w:type="dxa"/>
            </w:tcMar>
            <w:hideMark/>
          </w:tcPr>
          <w:p w14:paraId="6DE30088"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shd w:val="clear" w:color="auto" w:fill="FC2190"/>
            <w:tcMar>
              <w:top w:w="60" w:type="dxa"/>
              <w:left w:w="60" w:type="dxa"/>
              <w:bottom w:w="60" w:type="dxa"/>
              <w:right w:w="60" w:type="dxa"/>
            </w:tcMar>
            <w:hideMark/>
          </w:tcPr>
          <w:p w14:paraId="38984EBA"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shd w:val="clear" w:color="auto" w:fill="FC2190"/>
            <w:tcMar>
              <w:top w:w="60" w:type="dxa"/>
              <w:left w:w="60" w:type="dxa"/>
              <w:bottom w:w="60" w:type="dxa"/>
              <w:right w:w="60" w:type="dxa"/>
            </w:tcMar>
            <w:hideMark/>
          </w:tcPr>
          <w:p w14:paraId="46111002"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shd w:val="clear" w:color="auto" w:fill="FC2190"/>
            <w:tcMar>
              <w:top w:w="60" w:type="dxa"/>
              <w:left w:w="60" w:type="dxa"/>
              <w:bottom w:w="60" w:type="dxa"/>
              <w:right w:w="60" w:type="dxa"/>
            </w:tcMar>
            <w:hideMark/>
          </w:tcPr>
          <w:p w14:paraId="179FFFC9"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shd w:val="clear" w:color="auto" w:fill="FC2190"/>
            <w:tcMar>
              <w:top w:w="60" w:type="dxa"/>
              <w:left w:w="60" w:type="dxa"/>
              <w:bottom w:w="60" w:type="dxa"/>
              <w:right w:w="60" w:type="dxa"/>
            </w:tcMar>
            <w:hideMark/>
          </w:tcPr>
          <w:p w14:paraId="70247A70" w14:textId="77777777" w:rsidR="0002147C" w:rsidRPr="00757FBB" w:rsidRDefault="0002147C" w:rsidP="00E15F85">
            <w:pPr>
              <w:jc w:val="center"/>
              <w:rPr>
                <w:rFonts w:ascii="Times New Roman" w:hAnsi="Times New Roman"/>
                <w:lang w:eastAsia="en-GB"/>
              </w:rPr>
            </w:pPr>
            <w:r w:rsidRPr="00757FBB">
              <w:rPr>
                <w:rFonts w:ascii="Helvetica Neue" w:hAnsi="Helvetica Neue"/>
                <w:color w:val="000000"/>
                <w:sz w:val="8"/>
                <w:szCs w:val="8"/>
                <w:lang w:eastAsia="en-GB"/>
              </w:rPr>
              <w:t>M6.1</w:t>
            </w:r>
          </w:p>
        </w:tc>
      </w:tr>
      <w:tr w:rsidR="00D11DAA" w:rsidRPr="00757FBB" w14:paraId="604E89A2" w14:textId="77777777" w:rsidTr="00E15F85">
        <w:trPr>
          <w:trHeight w:val="90"/>
        </w:trPr>
        <w:tc>
          <w:tcPr>
            <w:tcW w:w="5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1BDD5F" w14:textId="77777777" w:rsidR="0002147C" w:rsidRPr="00757FBB" w:rsidRDefault="0002147C" w:rsidP="00E15F85">
            <w:pPr>
              <w:jc w:val="center"/>
              <w:rPr>
                <w:rFonts w:ascii="Times New Roman" w:hAnsi="Times New Roman"/>
                <w:lang w:eastAsia="en-GB"/>
              </w:rPr>
            </w:pPr>
            <w:r w:rsidRPr="00757FBB">
              <w:rPr>
                <w:rFonts w:ascii="Helvetica Neue" w:hAnsi="Helvetica Neue"/>
                <w:b/>
                <w:bCs/>
                <w:color w:val="000000"/>
                <w:sz w:val="8"/>
                <w:szCs w:val="8"/>
                <w:lang w:eastAsia="en-GB"/>
              </w:rPr>
              <w:t>Report Writing</w:t>
            </w:r>
          </w:p>
        </w:tc>
        <w:tc>
          <w:tcPr>
            <w:tcW w:w="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086C77"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35DABC"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53F68"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2E3BD8"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60" w:type="dxa"/>
              <w:right w:w="60" w:type="dxa"/>
            </w:tcMar>
            <w:hideMark/>
          </w:tcPr>
          <w:p w14:paraId="3DBA96C0" w14:textId="77777777" w:rsidR="0002147C" w:rsidRPr="00757FBB" w:rsidRDefault="0002147C" w:rsidP="00E15F85">
            <w:pPr>
              <w:jc w:val="center"/>
              <w:rPr>
                <w:rFonts w:ascii="Times New Roman" w:hAnsi="Times New Roman"/>
                <w:lang w:eastAsia="en-GB"/>
              </w:rPr>
            </w:pPr>
            <w:r w:rsidRPr="00757FBB">
              <w:rPr>
                <w:rFonts w:ascii="Helvetica Neue" w:hAnsi="Helvetica Neue"/>
                <w:color w:val="000000"/>
                <w:sz w:val="8"/>
                <w:szCs w:val="8"/>
                <w:lang w:eastAsia="en-GB"/>
              </w:rPr>
              <w:t>T7.1</w:t>
            </w:r>
          </w:p>
        </w:tc>
        <w:tc>
          <w:tcPr>
            <w:tcW w:w="150" w:type="dxa"/>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60" w:type="dxa"/>
              <w:right w:w="60" w:type="dxa"/>
            </w:tcMar>
            <w:hideMark/>
          </w:tcPr>
          <w:p w14:paraId="3A360FF4"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60" w:type="dxa"/>
              <w:right w:w="60" w:type="dxa"/>
            </w:tcMar>
            <w:hideMark/>
          </w:tcPr>
          <w:p w14:paraId="470ED311"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60" w:type="dxa"/>
              <w:right w:w="60" w:type="dxa"/>
            </w:tcMar>
            <w:hideMark/>
          </w:tcPr>
          <w:p w14:paraId="1EC3FB56"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60" w:type="dxa"/>
              <w:right w:w="60" w:type="dxa"/>
            </w:tcMar>
            <w:hideMark/>
          </w:tcPr>
          <w:p w14:paraId="5F8DC2A5"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60" w:type="dxa"/>
              <w:right w:w="60" w:type="dxa"/>
            </w:tcMar>
            <w:hideMark/>
          </w:tcPr>
          <w:p w14:paraId="5C711AD1"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60" w:type="dxa"/>
              <w:right w:w="60" w:type="dxa"/>
            </w:tcMar>
            <w:hideMark/>
          </w:tcPr>
          <w:p w14:paraId="7A1EACD2"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60" w:type="dxa"/>
              <w:right w:w="60" w:type="dxa"/>
            </w:tcMar>
            <w:hideMark/>
          </w:tcPr>
          <w:p w14:paraId="05D8FFE2"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60" w:type="dxa"/>
              <w:right w:w="60" w:type="dxa"/>
            </w:tcMar>
            <w:hideMark/>
          </w:tcPr>
          <w:p w14:paraId="70DD43DC" w14:textId="77777777" w:rsidR="0002147C" w:rsidRPr="00757FBB" w:rsidRDefault="0002147C" w:rsidP="00E15F85">
            <w:pPr>
              <w:rPr>
                <w:rFonts w:ascii="Helvetica" w:hAnsi="Helvetica"/>
                <w:sz w:val="18"/>
                <w:szCs w:val="18"/>
                <w:lang w:eastAsia="en-GB"/>
              </w:rPr>
            </w:pPr>
          </w:p>
        </w:tc>
        <w:tc>
          <w:tcPr>
            <w:tcW w:w="270" w:type="dxa"/>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60" w:type="dxa"/>
              <w:right w:w="60" w:type="dxa"/>
            </w:tcMar>
            <w:hideMark/>
          </w:tcPr>
          <w:p w14:paraId="7381490D"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60" w:type="dxa"/>
              <w:right w:w="60" w:type="dxa"/>
            </w:tcMar>
            <w:hideMark/>
          </w:tcPr>
          <w:p w14:paraId="41DC7AEC" w14:textId="77777777" w:rsidR="0002147C" w:rsidRPr="00757FBB" w:rsidRDefault="0002147C" w:rsidP="00E15F85">
            <w:pPr>
              <w:rPr>
                <w:rFonts w:ascii="Helvetica" w:hAnsi="Helvetica"/>
                <w:sz w:val="18"/>
                <w:szCs w:val="18"/>
                <w:lang w:eastAsia="en-GB"/>
              </w:rPr>
            </w:pPr>
          </w:p>
        </w:tc>
        <w:tc>
          <w:tcPr>
            <w:tcW w:w="270" w:type="dxa"/>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60" w:type="dxa"/>
              <w:right w:w="60" w:type="dxa"/>
            </w:tcMar>
            <w:hideMark/>
          </w:tcPr>
          <w:p w14:paraId="42648BAC"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60" w:type="dxa"/>
              <w:right w:w="60" w:type="dxa"/>
            </w:tcMar>
            <w:hideMark/>
          </w:tcPr>
          <w:p w14:paraId="264F1A74" w14:textId="77777777" w:rsidR="0002147C" w:rsidRPr="00757FBB" w:rsidRDefault="0002147C" w:rsidP="00E15F85">
            <w:pPr>
              <w:rPr>
                <w:rFonts w:ascii="Helvetica" w:hAnsi="Helvetica"/>
                <w:sz w:val="18"/>
                <w:szCs w:val="18"/>
                <w:lang w:eastAsia="en-GB"/>
              </w:rPr>
            </w:pPr>
          </w:p>
        </w:tc>
        <w:tc>
          <w:tcPr>
            <w:tcW w:w="180" w:type="dxa"/>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60" w:type="dxa"/>
              <w:right w:w="60" w:type="dxa"/>
            </w:tcMar>
            <w:hideMark/>
          </w:tcPr>
          <w:p w14:paraId="43B6AD3B"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60" w:type="dxa"/>
              <w:right w:w="60" w:type="dxa"/>
            </w:tcMar>
            <w:hideMark/>
          </w:tcPr>
          <w:p w14:paraId="52208926"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60" w:type="dxa"/>
              <w:right w:w="60" w:type="dxa"/>
            </w:tcMar>
            <w:hideMark/>
          </w:tcPr>
          <w:p w14:paraId="453A530B"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60" w:type="dxa"/>
              <w:right w:w="60" w:type="dxa"/>
            </w:tcMar>
            <w:hideMark/>
          </w:tcPr>
          <w:p w14:paraId="69909779"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60" w:type="dxa"/>
              <w:right w:w="60" w:type="dxa"/>
            </w:tcMar>
            <w:hideMark/>
          </w:tcPr>
          <w:p w14:paraId="6B0FEBEC"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60" w:type="dxa"/>
              <w:right w:w="60" w:type="dxa"/>
            </w:tcMar>
            <w:hideMark/>
          </w:tcPr>
          <w:p w14:paraId="5CDABD4F"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60" w:type="dxa"/>
              <w:right w:w="60" w:type="dxa"/>
            </w:tcMar>
            <w:hideMark/>
          </w:tcPr>
          <w:p w14:paraId="4E9D7436"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60" w:type="dxa"/>
              <w:right w:w="60" w:type="dxa"/>
            </w:tcMar>
            <w:hideMark/>
          </w:tcPr>
          <w:p w14:paraId="098026C5"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60" w:type="dxa"/>
              <w:right w:w="60" w:type="dxa"/>
            </w:tcMar>
            <w:hideMark/>
          </w:tcPr>
          <w:p w14:paraId="145BFD4E"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60" w:type="dxa"/>
              <w:right w:w="60" w:type="dxa"/>
            </w:tcMar>
            <w:hideMark/>
          </w:tcPr>
          <w:p w14:paraId="2811537B"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60" w:type="dxa"/>
              <w:right w:w="60" w:type="dxa"/>
            </w:tcMar>
            <w:hideMark/>
          </w:tcPr>
          <w:p w14:paraId="3BBC6DBA"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60" w:type="dxa"/>
              <w:right w:w="60" w:type="dxa"/>
            </w:tcMar>
            <w:hideMark/>
          </w:tcPr>
          <w:p w14:paraId="46CA3C75"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60" w:type="dxa"/>
              <w:right w:w="60" w:type="dxa"/>
            </w:tcMar>
            <w:hideMark/>
          </w:tcPr>
          <w:p w14:paraId="577E1DB5"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60" w:type="dxa"/>
              <w:right w:w="60" w:type="dxa"/>
            </w:tcMar>
            <w:hideMark/>
          </w:tcPr>
          <w:p w14:paraId="1C46945A"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60" w:type="dxa"/>
              <w:right w:w="60" w:type="dxa"/>
            </w:tcMar>
            <w:hideMark/>
          </w:tcPr>
          <w:p w14:paraId="5AB6143D"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60" w:type="dxa"/>
              <w:right w:w="60" w:type="dxa"/>
            </w:tcMar>
            <w:hideMark/>
          </w:tcPr>
          <w:p w14:paraId="1633564F"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60" w:type="dxa"/>
              <w:right w:w="60" w:type="dxa"/>
            </w:tcMar>
            <w:hideMark/>
          </w:tcPr>
          <w:p w14:paraId="4A82C8A0"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60" w:type="dxa"/>
              <w:right w:w="60" w:type="dxa"/>
            </w:tcMar>
            <w:hideMark/>
          </w:tcPr>
          <w:p w14:paraId="1657773F"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60" w:type="dxa"/>
              <w:right w:w="60" w:type="dxa"/>
            </w:tcMar>
            <w:hideMark/>
          </w:tcPr>
          <w:p w14:paraId="34866C8D" w14:textId="77777777" w:rsidR="0002147C" w:rsidRPr="00757FBB" w:rsidRDefault="0002147C" w:rsidP="00E15F85">
            <w:pPr>
              <w:rPr>
                <w:rFonts w:ascii="Helvetica" w:hAnsi="Helvetica"/>
                <w:sz w:val="18"/>
                <w:szCs w:val="18"/>
                <w:lang w:eastAsia="en-GB"/>
              </w:rPr>
            </w:pPr>
          </w:p>
        </w:tc>
        <w:tc>
          <w:tcPr>
            <w:tcW w:w="135" w:type="dxa"/>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60" w:type="dxa"/>
              <w:right w:w="60" w:type="dxa"/>
            </w:tcMar>
            <w:hideMark/>
          </w:tcPr>
          <w:p w14:paraId="23FF2DB3" w14:textId="77777777" w:rsidR="0002147C" w:rsidRPr="00757FBB" w:rsidRDefault="0002147C" w:rsidP="00E15F85">
            <w:pPr>
              <w:rPr>
                <w:rFonts w:ascii="Helvetica" w:hAnsi="Helvetica"/>
                <w:sz w:val="18"/>
                <w:szCs w:val="18"/>
                <w:lang w:eastAsia="en-GB"/>
              </w:rPr>
            </w:pPr>
          </w:p>
        </w:tc>
        <w:tc>
          <w:tcPr>
            <w:tcW w:w="150" w:type="dxa"/>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60" w:type="dxa"/>
              <w:right w:w="60" w:type="dxa"/>
            </w:tcMar>
            <w:hideMark/>
          </w:tcPr>
          <w:p w14:paraId="0F88E2A7" w14:textId="77777777" w:rsidR="0002147C" w:rsidRPr="00757FBB" w:rsidRDefault="0002147C" w:rsidP="00E15F85">
            <w:pPr>
              <w:rPr>
                <w:rFonts w:ascii="Helvetica" w:hAnsi="Helvetica"/>
                <w:sz w:val="18"/>
                <w:szCs w:val="18"/>
                <w:lang w:eastAsia="en-GB"/>
              </w:rPr>
            </w:pPr>
          </w:p>
        </w:tc>
        <w:tc>
          <w:tcPr>
            <w:tcW w:w="240" w:type="dxa"/>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60" w:type="dxa"/>
              <w:right w:w="60" w:type="dxa"/>
            </w:tcMar>
            <w:hideMark/>
          </w:tcPr>
          <w:p w14:paraId="116BE41B" w14:textId="77777777" w:rsidR="0002147C" w:rsidRPr="00757FBB" w:rsidRDefault="0002147C" w:rsidP="00E15F85">
            <w:pPr>
              <w:rPr>
                <w:rFonts w:ascii="Helvetica" w:hAnsi="Helvetica"/>
                <w:sz w:val="18"/>
                <w:szCs w:val="18"/>
                <w:lang w:eastAsia="en-GB"/>
              </w:rPr>
            </w:pPr>
          </w:p>
        </w:tc>
        <w:tc>
          <w:tcPr>
            <w:tcW w:w="255" w:type="dxa"/>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60" w:type="dxa"/>
              <w:right w:w="60" w:type="dxa"/>
            </w:tcMar>
            <w:hideMark/>
          </w:tcPr>
          <w:p w14:paraId="731AA590" w14:textId="77777777" w:rsidR="0002147C" w:rsidRPr="00757FBB" w:rsidRDefault="0002147C" w:rsidP="00E15F85">
            <w:pPr>
              <w:jc w:val="center"/>
              <w:rPr>
                <w:rFonts w:ascii="Times New Roman" w:hAnsi="Times New Roman"/>
                <w:lang w:eastAsia="en-GB"/>
              </w:rPr>
            </w:pPr>
            <w:r w:rsidRPr="00757FBB">
              <w:rPr>
                <w:rFonts w:ascii="Helvetica Neue" w:hAnsi="Helvetica Neue"/>
                <w:color w:val="000000"/>
                <w:sz w:val="8"/>
                <w:szCs w:val="8"/>
                <w:lang w:eastAsia="en-GB"/>
              </w:rPr>
              <w:t> M7.1</w:t>
            </w:r>
          </w:p>
        </w:tc>
      </w:tr>
    </w:tbl>
    <w:p w14:paraId="58DE95E5" w14:textId="344CB5A2" w:rsidR="0002147C" w:rsidRDefault="0002147C" w:rsidP="009A49A9">
      <w:pPr>
        <w:rPr>
          <w:b/>
          <w:bCs/>
          <w:sz w:val="36"/>
          <w:szCs w:val="36"/>
        </w:rPr>
      </w:pPr>
    </w:p>
    <w:p w14:paraId="1573BE3E" w14:textId="77777777" w:rsidR="00926868" w:rsidRPr="00650D95" w:rsidRDefault="0002147C" w:rsidP="0002147C">
      <w:pPr>
        <w:jc w:val="center"/>
      </w:pPr>
      <w:r w:rsidRPr="00650D95">
        <w:t xml:space="preserve">Figure 2: Project Plan Gantt Chart. </w:t>
      </w:r>
      <w:r w:rsidR="00926868" w:rsidRPr="00650D95">
        <w:t>40 days are allocated for the completion of the project (including report writing) and additional week is left as a contingency in the case of unexpected delays during the completion of any of the listed tasks.</w:t>
      </w:r>
    </w:p>
    <w:p w14:paraId="46B599B3" w14:textId="77777777" w:rsidR="00926868" w:rsidRDefault="00926868" w:rsidP="0002147C">
      <w:pPr>
        <w:jc w:val="center"/>
        <w:rPr>
          <w:b/>
          <w:bCs/>
        </w:rPr>
      </w:pPr>
    </w:p>
    <w:p w14:paraId="1C55D48B" w14:textId="77777777" w:rsidR="00926868" w:rsidRDefault="00926868" w:rsidP="0002147C">
      <w:pPr>
        <w:jc w:val="center"/>
        <w:rPr>
          <w:b/>
          <w:bCs/>
        </w:rPr>
      </w:pPr>
    </w:p>
    <w:p w14:paraId="3BBE8532" w14:textId="77777777" w:rsidR="00926868" w:rsidRDefault="00926868" w:rsidP="0002147C">
      <w:pPr>
        <w:jc w:val="center"/>
        <w:rPr>
          <w:b/>
          <w:bCs/>
        </w:rPr>
      </w:pPr>
    </w:p>
    <w:p w14:paraId="410C2B43" w14:textId="77777777" w:rsidR="00926868" w:rsidRDefault="00926868" w:rsidP="0002147C">
      <w:pPr>
        <w:jc w:val="center"/>
        <w:rPr>
          <w:b/>
          <w:bCs/>
        </w:rPr>
      </w:pPr>
    </w:p>
    <w:p w14:paraId="7A69DA50" w14:textId="77777777" w:rsidR="00926868" w:rsidRDefault="00926868" w:rsidP="0002147C">
      <w:pPr>
        <w:jc w:val="center"/>
        <w:rPr>
          <w:b/>
          <w:bCs/>
        </w:rPr>
      </w:pPr>
    </w:p>
    <w:p w14:paraId="103A674D" w14:textId="77777777" w:rsidR="00926868" w:rsidRDefault="00926868" w:rsidP="0002147C">
      <w:pPr>
        <w:jc w:val="center"/>
        <w:rPr>
          <w:b/>
          <w:bCs/>
        </w:rPr>
      </w:pPr>
    </w:p>
    <w:p w14:paraId="40D775D6" w14:textId="77777777" w:rsidR="00926868" w:rsidRDefault="00926868" w:rsidP="0002147C">
      <w:pPr>
        <w:jc w:val="center"/>
        <w:rPr>
          <w:b/>
          <w:bCs/>
        </w:rPr>
      </w:pPr>
    </w:p>
    <w:p w14:paraId="6CAB6D3C" w14:textId="77777777" w:rsidR="00926868" w:rsidRDefault="00926868" w:rsidP="0002147C">
      <w:pPr>
        <w:jc w:val="center"/>
        <w:rPr>
          <w:b/>
          <w:bCs/>
        </w:rPr>
      </w:pPr>
    </w:p>
    <w:p w14:paraId="6A4892BF" w14:textId="77777777" w:rsidR="00926868" w:rsidRDefault="00926868" w:rsidP="0002147C">
      <w:pPr>
        <w:jc w:val="center"/>
        <w:rPr>
          <w:b/>
          <w:bCs/>
        </w:rPr>
      </w:pPr>
    </w:p>
    <w:p w14:paraId="1BD77513" w14:textId="77777777" w:rsidR="00926868" w:rsidRDefault="00926868" w:rsidP="0002147C">
      <w:pPr>
        <w:jc w:val="center"/>
        <w:rPr>
          <w:b/>
          <w:bCs/>
        </w:rPr>
      </w:pPr>
    </w:p>
    <w:p w14:paraId="76CA5745" w14:textId="77777777" w:rsidR="00926868" w:rsidRDefault="00926868" w:rsidP="0002147C">
      <w:pPr>
        <w:jc w:val="center"/>
        <w:rPr>
          <w:b/>
          <w:bCs/>
        </w:rPr>
      </w:pPr>
    </w:p>
    <w:p w14:paraId="7853214B" w14:textId="77777777" w:rsidR="00926868" w:rsidRDefault="00926868" w:rsidP="0002147C">
      <w:pPr>
        <w:jc w:val="center"/>
        <w:rPr>
          <w:b/>
          <w:bCs/>
        </w:rPr>
      </w:pPr>
    </w:p>
    <w:p w14:paraId="04C43248" w14:textId="77777777" w:rsidR="00926868" w:rsidRDefault="00926868" w:rsidP="0002147C">
      <w:pPr>
        <w:jc w:val="center"/>
        <w:rPr>
          <w:b/>
          <w:bCs/>
        </w:rPr>
      </w:pPr>
    </w:p>
    <w:p w14:paraId="55D75083" w14:textId="77777777" w:rsidR="00926868" w:rsidRDefault="00926868" w:rsidP="0002147C">
      <w:pPr>
        <w:jc w:val="center"/>
        <w:rPr>
          <w:b/>
          <w:bCs/>
        </w:rPr>
      </w:pPr>
    </w:p>
    <w:p w14:paraId="556EFF71" w14:textId="77777777" w:rsidR="00926868" w:rsidRDefault="00926868" w:rsidP="0002147C">
      <w:pPr>
        <w:jc w:val="center"/>
        <w:rPr>
          <w:b/>
          <w:bCs/>
        </w:rPr>
      </w:pPr>
    </w:p>
    <w:p w14:paraId="2847D96F" w14:textId="77777777" w:rsidR="00926868" w:rsidRDefault="00926868" w:rsidP="0002147C">
      <w:pPr>
        <w:jc w:val="center"/>
        <w:rPr>
          <w:b/>
          <w:bCs/>
        </w:rPr>
      </w:pPr>
    </w:p>
    <w:p w14:paraId="639C7A4C" w14:textId="77777777" w:rsidR="00926868" w:rsidRDefault="00926868" w:rsidP="0002147C">
      <w:pPr>
        <w:jc w:val="center"/>
        <w:rPr>
          <w:b/>
          <w:bCs/>
        </w:rPr>
      </w:pPr>
    </w:p>
    <w:p w14:paraId="4ED97596" w14:textId="77777777" w:rsidR="00926868" w:rsidRDefault="00926868" w:rsidP="0002147C">
      <w:pPr>
        <w:jc w:val="center"/>
        <w:rPr>
          <w:b/>
          <w:bCs/>
        </w:rPr>
      </w:pPr>
    </w:p>
    <w:p w14:paraId="745131E0" w14:textId="77777777" w:rsidR="00926868" w:rsidRDefault="00926868" w:rsidP="0002147C">
      <w:pPr>
        <w:jc w:val="center"/>
        <w:rPr>
          <w:b/>
          <w:bCs/>
        </w:rPr>
      </w:pPr>
    </w:p>
    <w:p w14:paraId="380D2AB0" w14:textId="77777777" w:rsidR="00926868" w:rsidRDefault="00926868" w:rsidP="0002147C">
      <w:pPr>
        <w:jc w:val="center"/>
        <w:rPr>
          <w:b/>
          <w:bCs/>
        </w:rPr>
      </w:pPr>
    </w:p>
    <w:p w14:paraId="58279645" w14:textId="77777777" w:rsidR="00926868" w:rsidRDefault="00926868" w:rsidP="0002147C">
      <w:pPr>
        <w:jc w:val="center"/>
        <w:rPr>
          <w:b/>
          <w:bCs/>
        </w:rPr>
      </w:pPr>
    </w:p>
    <w:p w14:paraId="7DE0CAFC" w14:textId="4159D55B" w:rsidR="0002147C" w:rsidRDefault="00926868" w:rsidP="00926868">
      <w:pPr>
        <w:rPr>
          <w:b/>
          <w:bCs/>
          <w:sz w:val="36"/>
          <w:szCs w:val="36"/>
        </w:rPr>
      </w:pPr>
      <w:r>
        <w:rPr>
          <w:b/>
          <w:bCs/>
        </w:rPr>
        <w:t xml:space="preserve"> </w:t>
      </w:r>
      <w:r>
        <w:rPr>
          <w:b/>
          <w:bCs/>
          <w:sz w:val="36"/>
          <w:szCs w:val="36"/>
        </w:rPr>
        <w:t>Technical Details</w:t>
      </w:r>
    </w:p>
    <w:p w14:paraId="2E5AD2CF" w14:textId="6D56255D" w:rsidR="00926868" w:rsidRDefault="00926868" w:rsidP="00926868">
      <w:pPr>
        <w:rPr>
          <w:b/>
          <w:bCs/>
          <w:sz w:val="36"/>
          <w:szCs w:val="36"/>
        </w:rPr>
      </w:pPr>
    </w:p>
    <w:p w14:paraId="7FC2E327" w14:textId="3DE7B73D" w:rsidR="00926868" w:rsidRDefault="00926868" w:rsidP="00926868">
      <w:r>
        <w:t>The key functionality of this application is the income verification step used to determine the customer’s ability to meet the monthly repayments set by the rental agency for the property. In order to successfully integrate this functionality into the site, the Plaid API is used. The Plaid API specializes in allowing a client side application to pull financial records from a linked bank account. In order to ensure that this is done securely the client-side application does not communicate with to the plaid service directly as Plaid cannot verify the authenticity of the client-side application without the API secret key provided to the client. Standard security protocols dictate that the secret API key is not allowed to be stored on a client-side application. Instead, rather than the client side application making a request to the Plaid service, the application server will make the initial contact. In this server to server call, both the cli</w:t>
      </w:r>
      <w:r w:rsidR="00650D95">
        <w:t>ent</w:t>
      </w:r>
      <w:r>
        <w:t xml:space="preserve"> ID and the secret API key can be passed securely – allowing the Plaid Service to verify that the request from the client is genuine.</w:t>
      </w:r>
    </w:p>
    <w:p w14:paraId="72915EBA" w14:textId="77777777" w:rsidR="00926868" w:rsidRDefault="00926868" w:rsidP="00926868"/>
    <w:p w14:paraId="4DEC06AC" w14:textId="77777777" w:rsidR="00926868" w:rsidRDefault="00926868" w:rsidP="00926868">
      <w:r>
        <w:t>This process takes place in a number of steps.</w:t>
      </w:r>
    </w:p>
    <w:p w14:paraId="72C8CD1F" w14:textId="77777777" w:rsidR="00926868" w:rsidRDefault="00926868" w:rsidP="00926868"/>
    <w:p w14:paraId="1C7219E5" w14:textId="77777777" w:rsidR="00926868" w:rsidRDefault="00926868" w:rsidP="00926868">
      <w:r>
        <w:t xml:space="preserve">Step 1 - The client slide application sends a request to the application server for something known in the Plaid environment as a “Link Token” - a one-time password that is valid for about 4 hours. </w:t>
      </w:r>
    </w:p>
    <w:p w14:paraId="605834F0" w14:textId="77777777" w:rsidR="00926868" w:rsidRDefault="00926868" w:rsidP="00926868"/>
    <w:p w14:paraId="32F3D7B8" w14:textId="77777777" w:rsidR="00926868" w:rsidRDefault="00926868" w:rsidP="00926868">
      <w:r>
        <w:t>Step 2 – The  application server requests a link token from the Plaid service, sending across the unique client ID and secret API key in the process. This link token is then provided by the Plaid service once the information has been verified and passes that token back to the client application via the client server.</w:t>
      </w:r>
    </w:p>
    <w:p w14:paraId="4FA78356" w14:textId="77777777" w:rsidR="00926868" w:rsidRDefault="00926868" w:rsidP="00926868"/>
    <w:p w14:paraId="68665DBF" w14:textId="77777777" w:rsidR="00926868" w:rsidRDefault="00926868" w:rsidP="00926868">
      <w:r>
        <w:t xml:space="preserve">Step 3 – The client application then passes the link token to the Plaid service in order to verify authenticity and sends a request to link a financial account. The user then signs into their bank account (taking the user to the bank’s login page directly) in order to share data with the client application. </w:t>
      </w:r>
    </w:p>
    <w:p w14:paraId="3A274A9E" w14:textId="77777777" w:rsidR="00926868" w:rsidRDefault="00926868" w:rsidP="00926868"/>
    <w:p w14:paraId="10666E43" w14:textId="77777777" w:rsidR="00926868" w:rsidRDefault="00926868" w:rsidP="00926868">
      <w:r>
        <w:t xml:space="preserve">Step 4 – Specific requests are then made to the financial institution via Plaid in order to pull recent transactions. In this case of this project, this will consist of a GET request for the previous 12 months transactions. By default, the plaid service will hold this information as long as the account is linked. In order for the client-side application to be able to use this data an additional step is implemented in order to facilitate this without the need for the customer to login  to the application every time a request is a made. </w:t>
      </w:r>
    </w:p>
    <w:p w14:paraId="44A0B22B" w14:textId="77777777" w:rsidR="00926868" w:rsidRDefault="00926868" w:rsidP="00926868">
      <w:r>
        <w:t xml:space="preserve">Step 5 – Plaid generates a short-lived 30 mins token known as a “Public Token” and returns it to the client application. Once the client application receives the “Public Token” it is sent to the client server. The client server then sends this “Public Token” to the Plaid Service. The plaid service then verifies that the public token is valid and was designated to be used with the client application and has not been used before. The plaid service will then generate an ”Access token” uniquely associated with that linked bank account and send that back to the application server so that the client will be able to access the financial information in the future. Once an Access token for a linked account has been generated, the client application </w:t>
      </w:r>
      <w:r>
        <w:lastRenderedPageBreak/>
        <w:t xml:space="preserve">will be able to access the pulled financial records directly without requiring the user to login in repeatedly. </w:t>
      </w:r>
    </w:p>
    <w:p w14:paraId="63DFED71" w14:textId="77777777" w:rsidR="00926868" w:rsidRDefault="00926868" w:rsidP="00926868"/>
    <w:p w14:paraId="20A4EF61" w14:textId="77777777" w:rsidR="00926868" w:rsidRDefault="00926868" w:rsidP="00926868">
      <w:r>
        <w:t xml:space="preserve">In this case of the application to developed here, repeated access to customer’s financial data will not be required. As an additional step, once the financial records have been pulled and analysed for net-monthly income, an “Income Token” will be generated within the application which corresponds to the user’s payment capacity for a monthly rental. The “Access Token” generated by Plaid will then be deleted, resulting in the bank account no longer being linked and requiring the user to re-enter their login details if they wish to re-verify their income at a later stage. </w:t>
      </w:r>
    </w:p>
    <w:p w14:paraId="72802238" w14:textId="77777777" w:rsidR="00926868" w:rsidRDefault="00926868" w:rsidP="00926868"/>
    <w:p w14:paraId="38ADB136" w14:textId="77777777" w:rsidR="00926868" w:rsidRDefault="00926868" w:rsidP="00926868">
      <w:r>
        <w:t>This “Income Token” will then be stored as part of the user profile in the application server and used as part of the income verification step when applying to an property advertisement.</w:t>
      </w:r>
    </w:p>
    <w:p w14:paraId="1CE45CA5" w14:textId="77777777" w:rsidR="00926868" w:rsidRPr="00926868" w:rsidRDefault="00926868" w:rsidP="00926868">
      <w:pPr>
        <w:rPr>
          <w:b/>
          <w:bCs/>
          <w:sz w:val="36"/>
          <w:szCs w:val="36"/>
        </w:rPr>
      </w:pPr>
    </w:p>
    <w:p w14:paraId="04BD190E" w14:textId="7D4AE9C6" w:rsidR="0002147C" w:rsidRDefault="00DE62B5" w:rsidP="00926868">
      <w:pPr>
        <w:rPr>
          <w:b/>
          <w:bCs/>
        </w:rPr>
      </w:pPr>
      <w:r>
        <w:rPr>
          <w:b/>
          <w:bCs/>
        </w:rPr>
        <w:t>Development Languages and Frameworks – MERN Stack</w:t>
      </w:r>
    </w:p>
    <w:p w14:paraId="5C45E275" w14:textId="000D93E0" w:rsidR="00DE62B5" w:rsidRDefault="00DE62B5" w:rsidP="00926868">
      <w:pPr>
        <w:rPr>
          <w:b/>
          <w:bCs/>
        </w:rPr>
      </w:pPr>
    </w:p>
    <w:p w14:paraId="153E07A4" w14:textId="34838B95" w:rsidR="00DE62B5" w:rsidRPr="00DE62B5" w:rsidRDefault="00DE62B5" w:rsidP="00DE62B5">
      <w:pPr>
        <w:rPr>
          <w:u w:val="single"/>
        </w:rPr>
      </w:pPr>
      <w:r w:rsidRPr="00DE62B5">
        <w:rPr>
          <w:u w:val="single"/>
        </w:rPr>
        <w:t>MySQL – Database Development</w:t>
      </w:r>
      <w:r>
        <w:rPr>
          <w:u w:val="single"/>
        </w:rPr>
        <w:t xml:space="preserve"> Language</w:t>
      </w:r>
    </w:p>
    <w:p w14:paraId="07B7D6A1" w14:textId="77777777" w:rsidR="00DE62B5" w:rsidRDefault="00DE62B5" w:rsidP="00DE62B5"/>
    <w:p w14:paraId="32B18CDF" w14:textId="2FFFF42A" w:rsidR="00DE62B5" w:rsidRDefault="00DE62B5" w:rsidP="00DE62B5">
      <w:r>
        <w:t>As listed in the project plan above, a database with tables reflecting the “user”, “agency” and “</w:t>
      </w:r>
      <w:proofErr w:type="spellStart"/>
      <w:r>
        <w:t>property_ad</w:t>
      </w:r>
      <w:proofErr w:type="spellEnd"/>
      <w:r>
        <w:t>” will be required along with the CRUD operations required for managing the database tables. In the case of this project, the database will be created using MySQL. MySQL is table-based system for designing relational databases. This was chosen due to the developers familiarity with the language and experience in creating relational databases using the schema structure.</w:t>
      </w:r>
    </w:p>
    <w:p w14:paraId="2D68580F" w14:textId="77777777" w:rsidR="00DE62B5" w:rsidRDefault="00DE62B5" w:rsidP="00DE62B5"/>
    <w:p w14:paraId="17070587" w14:textId="3C1CEFE7" w:rsidR="00DE62B5" w:rsidRPr="00DE62B5" w:rsidRDefault="00DE62B5" w:rsidP="00DE62B5">
      <w:pPr>
        <w:rPr>
          <w:u w:val="single"/>
        </w:rPr>
      </w:pPr>
      <w:r w:rsidRPr="00DE62B5">
        <w:rPr>
          <w:u w:val="single"/>
        </w:rPr>
        <w:t>Express – Backend Framework</w:t>
      </w:r>
    </w:p>
    <w:p w14:paraId="036BC9DD" w14:textId="77777777" w:rsidR="00DE62B5" w:rsidRDefault="00DE62B5" w:rsidP="00DE62B5"/>
    <w:p w14:paraId="592BD124" w14:textId="5DF47573" w:rsidR="00DE62B5" w:rsidRDefault="00DE62B5" w:rsidP="00DE62B5">
      <w:r>
        <w:t xml:space="preserve">Express.js is back-end application framework used to simply the process of creating request end-points with the Node.js back-end platform. This will be used to streamline the development process </w:t>
      </w:r>
      <w:r w:rsidR="00650D95">
        <w:t>.</w:t>
      </w:r>
    </w:p>
    <w:p w14:paraId="0CE0F6CA" w14:textId="6BB3D184" w:rsidR="00DE62B5" w:rsidRDefault="00DE62B5" w:rsidP="00DE62B5"/>
    <w:p w14:paraId="6C79B06F" w14:textId="0DCC8B29" w:rsidR="00DE62B5" w:rsidRDefault="00DE62B5" w:rsidP="00DE62B5">
      <w:pPr>
        <w:rPr>
          <w:u w:val="single"/>
        </w:rPr>
      </w:pPr>
      <w:r w:rsidRPr="00DE62B5">
        <w:rPr>
          <w:u w:val="single"/>
        </w:rPr>
        <w:t>React</w:t>
      </w:r>
      <w:r>
        <w:rPr>
          <w:u w:val="single"/>
        </w:rPr>
        <w:t xml:space="preserve"> – Frontend Framework</w:t>
      </w:r>
    </w:p>
    <w:p w14:paraId="6FCBE42D" w14:textId="7BFD8EA6" w:rsidR="00DE62B5" w:rsidRDefault="00DE62B5" w:rsidP="00DE62B5">
      <w:pPr>
        <w:rPr>
          <w:u w:val="single"/>
        </w:rPr>
      </w:pPr>
    </w:p>
    <w:p w14:paraId="17071437" w14:textId="4A992F4F" w:rsidR="00DE62B5" w:rsidRDefault="00DE62B5" w:rsidP="00DE62B5">
      <w:r>
        <w:t>For this project the react framework will be used to develop the front end of the website. React was chosen for a number of reasons. From a practical perspective, react is the most commonly used front end development framework which results in the framework being stable and well maintained. The use of reusable pieces of code in the form of components will be essential for saving time during the course of development as there are a number of overlapping aspects in this project where components can be used multiple times. The virtual DOM provided by react means that a faster, more interactive page is capable of being developed.</w:t>
      </w:r>
    </w:p>
    <w:p w14:paraId="71B8CE8D" w14:textId="77777777" w:rsidR="00650D95" w:rsidRDefault="00650D95" w:rsidP="00DE62B5"/>
    <w:p w14:paraId="059F3F93" w14:textId="59D8E3CB" w:rsidR="00DE62B5" w:rsidRDefault="00650D95" w:rsidP="00DE62B5">
      <w:r>
        <w:t>Ad</w:t>
      </w:r>
      <w:r w:rsidR="00DE62B5">
        <w:t xml:space="preserve">ditionally, the documentation for the Plaid API start-up guide is centered around React. Due to the features of the Plaid API and the necessity for security while handling sensitive financial data, integration of the API can be complicated. By using the React framework, this </w:t>
      </w:r>
      <w:r w:rsidR="00DE62B5">
        <w:lastRenderedPageBreak/>
        <w:t>reduces the time required for integration which will allow for considerably quicker integration with the rest of the site.</w:t>
      </w:r>
    </w:p>
    <w:p w14:paraId="70A7C43A" w14:textId="77777777" w:rsidR="00650D95" w:rsidRDefault="00650D95" w:rsidP="00DE62B5"/>
    <w:p w14:paraId="68174D6F" w14:textId="26C414E1" w:rsidR="00DE62B5" w:rsidRPr="00DE62B5" w:rsidRDefault="00DE62B5" w:rsidP="00DE62B5">
      <w:pPr>
        <w:rPr>
          <w:u w:val="single"/>
        </w:rPr>
      </w:pPr>
      <w:r w:rsidRPr="00DE62B5">
        <w:rPr>
          <w:u w:val="single"/>
        </w:rPr>
        <w:t>Node – Backend Platform</w:t>
      </w:r>
    </w:p>
    <w:p w14:paraId="610285CC" w14:textId="77777777" w:rsidR="00DE62B5" w:rsidRDefault="00DE62B5" w:rsidP="00DE62B5"/>
    <w:p w14:paraId="38D3C138" w14:textId="77777777" w:rsidR="00DE62B5" w:rsidRDefault="00DE62B5" w:rsidP="00DE62B5">
      <w:r>
        <w:t xml:space="preserve">For this project Node will be used for backend development. This was done for a number of reasons. Firstly, Node is the most commonly used backend development framework. As such, there are many well maintained libraries available for implementing different functionalities to the site. Additionally, as React is also </w:t>
      </w:r>
      <w:proofErr w:type="spellStart"/>
      <w:r>
        <w:t>javascript</w:t>
      </w:r>
      <w:proofErr w:type="spellEnd"/>
      <w:r>
        <w:t xml:space="preserve"> based – it provides a smoother development process by disregarding the needs to switch between languages. The Plaid API server documentation is also specifically focused on Node.JS. As this is an essential part of the website functionality, it will be necessary to make this integration process as smooth as possible.</w:t>
      </w:r>
    </w:p>
    <w:p w14:paraId="495683B2" w14:textId="77777777" w:rsidR="00DE62B5" w:rsidRPr="00DE62B5" w:rsidRDefault="00DE62B5" w:rsidP="00DE62B5">
      <w:pPr>
        <w:rPr>
          <w:u w:val="single"/>
        </w:rPr>
      </w:pPr>
    </w:p>
    <w:p w14:paraId="23EEA509" w14:textId="26BD4FA9" w:rsidR="00DE62B5" w:rsidRDefault="00DE62B5" w:rsidP="00926868">
      <w:pPr>
        <w:rPr>
          <w:b/>
          <w:bCs/>
          <w:sz w:val="36"/>
          <w:szCs w:val="36"/>
        </w:rPr>
      </w:pPr>
      <w:r>
        <w:rPr>
          <w:b/>
          <w:bCs/>
          <w:sz w:val="36"/>
          <w:szCs w:val="36"/>
        </w:rPr>
        <w:t>Evaluation</w:t>
      </w:r>
    </w:p>
    <w:p w14:paraId="47A5CD5A" w14:textId="3EC3D00F" w:rsidR="00DE62B5" w:rsidRDefault="00DE62B5" w:rsidP="00926868">
      <w:pPr>
        <w:rPr>
          <w:b/>
          <w:bCs/>
          <w:sz w:val="36"/>
          <w:szCs w:val="36"/>
        </w:rPr>
      </w:pPr>
    </w:p>
    <w:p w14:paraId="414FDDB5" w14:textId="0EB3C98E" w:rsidR="00DE62B5" w:rsidRDefault="00DE62B5" w:rsidP="00DE62B5">
      <w:r>
        <w:t xml:space="preserve">The income verification application will be tested using the bank account and financial transactions of the developer. Two property ads, one within the price range of the developer and one outside, will be listed and applied for using the developer as an example business. The developer’s financial transactions for the previous 12 months will be pulled and an “Income Token” generated corresponding to his monthly net income. The developer will then apply for both ads ( one of which will fail and one will pass) demonstrating the income verification step. </w:t>
      </w:r>
    </w:p>
    <w:p w14:paraId="7911AB88" w14:textId="6216E976" w:rsidR="00DE62B5" w:rsidRDefault="00DE62B5" w:rsidP="00926868">
      <w:pPr>
        <w:rPr>
          <w:b/>
          <w:bCs/>
          <w:sz w:val="36"/>
          <w:szCs w:val="36"/>
        </w:rPr>
      </w:pPr>
    </w:p>
    <w:p w14:paraId="2407459C" w14:textId="322084C9" w:rsidR="00DE62B5" w:rsidRDefault="00DE62B5" w:rsidP="00926868">
      <w:pPr>
        <w:rPr>
          <w:b/>
          <w:bCs/>
          <w:sz w:val="36"/>
          <w:szCs w:val="36"/>
        </w:rPr>
      </w:pPr>
      <w:r>
        <w:rPr>
          <w:b/>
          <w:bCs/>
          <w:noProof/>
          <w:sz w:val="36"/>
          <w:szCs w:val="36"/>
        </w:rPr>
        <w:drawing>
          <wp:inline distT="0" distB="0" distL="0" distR="0" wp14:anchorId="2492E225" wp14:editId="69684D51">
            <wp:extent cx="1642727" cy="398033"/>
            <wp:effectExtent l="0" t="0" r="0" b="0"/>
            <wp:docPr id="2" name="Picture 2" descr="A pair of glass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air of glasses&#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56099" cy="425503"/>
                    </a:xfrm>
                    <a:prstGeom prst="rect">
                      <a:avLst/>
                    </a:prstGeom>
                  </pic:spPr>
                </pic:pic>
              </a:graphicData>
            </a:graphic>
          </wp:inline>
        </w:drawing>
      </w:r>
    </w:p>
    <w:p w14:paraId="6A4D78D1" w14:textId="77777777" w:rsidR="00DE62B5" w:rsidRDefault="00DE62B5" w:rsidP="00DE62B5">
      <w:r>
        <w:t>_____________________</w:t>
      </w:r>
    </w:p>
    <w:p w14:paraId="3920D141" w14:textId="487AA335" w:rsidR="00DE62B5" w:rsidRDefault="00DE62B5" w:rsidP="00DE62B5">
      <w:r>
        <w:t xml:space="preserve">Signature of student </w:t>
      </w:r>
    </w:p>
    <w:p w14:paraId="23D40BC3" w14:textId="18D3F3B6" w:rsidR="00650D95" w:rsidRDefault="00650D95" w:rsidP="00DE62B5"/>
    <w:p w14:paraId="1639459E" w14:textId="33401F47" w:rsidR="00650D95" w:rsidRDefault="00650D95" w:rsidP="00DE62B5">
      <w:r>
        <w:t>Date: 7/6/2022</w:t>
      </w:r>
    </w:p>
    <w:p w14:paraId="7CA66B3B" w14:textId="176CB84A" w:rsidR="00650D95" w:rsidRDefault="00650D95" w:rsidP="00DE62B5"/>
    <w:p w14:paraId="40E6B10B" w14:textId="77777777" w:rsidR="00650D95" w:rsidRDefault="00650D95" w:rsidP="00DE62B5"/>
    <w:p w14:paraId="78FF041B" w14:textId="77777777" w:rsidR="00DE62B5" w:rsidRPr="00DE62B5" w:rsidRDefault="00DE62B5" w:rsidP="00926868">
      <w:pPr>
        <w:rPr>
          <w:b/>
          <w:bCs/>
          <w:sz w:val="36"/>
          <w:szCs w:val="36"/>
        </w:rPr>
      </w:pPr>
    </w:p>
    <w:sectPr w:rsidR="00DE62B5" w:rsidRPr="00DE62B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Hamilton Niculescu" w:date="2022-06-08T10:26:00Z" w:initials="HN">
    <w:p w14:paraId="43CBA21A" w14:textId="6D320E3E" w:rsidR="00D11DAA" w:rsidRDefault="00D11DAA">
      <w:pPr>
        <w:pStyle w:val="CommentText"/>
      </w:pPr>
      <w:r>
        <w:rPr>
          <w:rStyle w:val="CommentReference"/>
        </w:rPr>
        <w:annotationRef/>
      </w:r>
      <w:r>
        <w:t>Ideally this will eventually be backed up by some sources</w:t>
      </w:r>
    </w:p>
  </w:comment>
  <w:comment w:id="3" w:author="Hamilton Niculescu" w:date="2022-06-08T10:28:00Z" w:initials="HN">
    <w:p w14:paraId="2324AD7D" w14:textId="176DF408" w:rsidR="00D11DAA" w:rsidRDefault="00D11DAA">
      <w:pPr>
        <w:pStyle w:val="CommentText"/>
      </w:pPr>
      <w:r>
        <w:rPr>
          <w:rStyle w:val="CommentReference"/>
        </w:rPr>
        <w:annotationRef/>
      </w:r>
      <w:r>
        <w:t>Is this automated?</w:t>
      </w:r>
    </w:p>
  </w:comment>
  <w:comment w:id="4" w:author="Hamilton Niculescu" w:date="2022-06-08T10:29:00Z" w:initials="HN">
    <w:p w14:paraId="7EABDFF2" w14:textId="0D3404F7" w:rsidR="00653DA4" w:rsidRDefault="00653DA4">
      <w:pPr>
        <w:pStyle w:val="CommentText"/>
      </w:pPr>
      <w:r>
        <w:rPr>
          <w:rStyle w:val="CommentReference"/>
        </w:rPr>
        <w:annotationRef/>
      </w:r>
      <w:r>
        <w:t>Will or will not be 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CBA21A" w15:done="0"/>
  <w15:commentEx w15:paraId="2324AD7D" w15:done="0"/>
  <w15:commentEx w15:paraId="7EABDF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AF7E0" w16cex:dateUtc="2022-06-08T09:26:00Z"/>
  <w16cex:commentExtensible w16cex:durableId="264AF85B" w16cex:dateUtc="2022-06-08T09:28:00Z"/>
  <w16cex:commentExtensible w16cex:durableId="264AF88D" w16cex:dateUtc="2022-06-08T0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CBA21A" w16cid:durableId="264AF7E0"/>
  <w16cid:commentId w16cid:paraId="2324AD7D" w16cid:durableId="264AF85B"/>
  <w16cid:commentId w16cid:paraId="7EABDFF2" w16cid:durableId="264AF8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CEA82" w14:textId="77777777" w:rsidR="00F620D3" w:rsidRDefault="00F620D3" w:rsidP="00397497">
      <w:r>
        <w:separator/>
      </w:r>
    </w:p>
  </w:endnote>
  <w:endnote w:type="continuationSeparator" w:id="0">
    <w:p w14:paraId="538F4EE3" w14:textId="77777777" w:rsidR="00F620D3" w:rsidRDefault="00F620D3" w:rsidP="00397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4042A" w14:textId="77777777" w:rsidR="00F620D3" w:rsidRDefault="00F620D3" w:rsidP="00397497">
      <w:r>
        <w:separator/>
      </w:r>
    </w:p>
  </w:footnote>
  <w:footnote w:type="continuationSeparator" w:id="0">
    <w:p w14:paraId="1F01CCB9" w14:textId="77777777" w:rsidR="00F620D3" w:rsidRDefault="00F620D3" w:rsidP="003974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3325"/>
    <w:multiLevelType w:val="hybridMultilevel"/>
    <w:tmpl w:val="96FE2916"/>
    <w:lvl w:ilvl="0" w:tplc="A2D450E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ADB35D3"/>
    <w:multiLevelType w:val="hybridMultilevel"/>
    <w:tmpl w:val="B19088E2"/>
    <w:lvl w:ilvl="0" w:tplc="EE96AF1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103CAC"/>
    <w:multiLevelType w:val="hybridMultilevel"/>
    <w:tmpl w:val="73445DAA"/>
    <w:lvl w:ilvl="0" w:tplc="D3BC589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C433F99"/>
    <w:multiLevelType w:val="hybridMultilevel"/>
    <w:tmpl w:val="96500104"/>
    <w:lvl w:ilvl="0" w:tplc="BB96E09E">
      <w:start w:val="1"/>
      <w:numFmt w:val="lowerRoman"/>
      <w:lvlText w:val="(%1)"/>
      <w:lvlJc w:val="left"/>
      <w:pPr>
        <w:ind w:left="1440" w:hanging="72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C2D3DCF"/>
    <w:multiLevelType w:val="hybridMultilevel"/>
    <w:tmpl w:val="114E526E"/>
    <w:lvl w:ilvl="0" w:tplc="A6D0EAD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C27DD6"/>
    <w:multiLevelType w:val="hybridMultilevel"/>
    <w:tmpl w:val="9244BF5C"/>
    <w:lvl w:ilvl="0" w:tplc="6BECB04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56AC3DCA"/>
    <w:multiLevelType w:val="hybridMultilevel"/>
    <w:tmpl w:val="16F049F0"/>
    <w:lvl w:ilvl="0" w:tplc="D0609E6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E681737"/>
    <w:multiLevelType w:val="hybridMultilevel"/>
    <w:tmpl w:val="79EA657C"/>
    <w:lvl w:ilvl="0" w:tplc="2A82259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26C0636"/>
    <w:multiLevelType w:val="hybridMultilevel"/>
    <w:tmpl w:val="4F6E9FAA"/>
    <w:lvl w:ilvl="0" w:tplc="402429D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67C951E6"/>
    <w:multiLevelType w:val="hybridMultilevel"/>
    <w:tmpl w:val="6268AA22"/>
    <w:lvl w:ilvl="0" w:tplc="50BE1F90">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10" w15:restartNumberingAfterBreak="0">
    <w:nsid w:val="6AE52DD4"/>
    <w:multiLevelType w:val="hybridMultilevel"/>
    <w:tmpl w:val="31085D56"/>
    <w:lvl w:ilvl="0" w:tplc="C44AD34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A055FBA"/>
    <w:multiLevelType w:val="hybridMultilevel"/>
    <w:tmpl w:val="6C465A7A"/>
    <w:lvl w:ilvl="0" w:tplc="6B287FE8">
      <w:start w:val="1"/>
      <w:numFmt w:val="lowerRoman"/>
      <w:lvlText w:val="(%1)"/>
      <w:lvlJc w:val="left"/>
      <w:pPr>
        <w:ind w:left="1440" w:hanging="72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924878463">
    <w:abstractNumId w:val="10"/>
  </w:num>
  <w:num w:numId="2" w16cid:durableId="1350642351">
    <w:abstractNumId w:val="1"/>
  </w:num>
  <w:num w:numId="3" w16cid:durableId="1010718334">
    <w:abstractNumId w:val="7"/>
  </w:num>
  <w:num w:numId="4" w16cid:durableId="1786145806">
    <w:abstractNumId w:val="0"/>
  </w:num>
  <w:num w:numId="5" w16cid:durableId="396127415">
    <w:abstractNumId w:val="6"/>
  </w:num>
  <w:num w:numId="6" w16cid:durableId="2140877839">
    <w:abstractNumId w:val="3"/>
  </w:num>
  <w:num w:numId="7" w16cid:durableId="1351371007">
    <w:abstractNumId w:val="11"/>
  </w:num>
  <w:num w:numId="8" w16cid:durableId="496384678">
    <w:abstractNumId w:val="4"/>
  </w:num>
  <w:num w:numId="9" w16cid:durableId="997155135">
    <w:abstractNumId w:val="9"/>
  </w:num>
  <w:num w:numId="10" w16cid:durableId="1798595975">
    <w:abstractNumId w:val="2"/>
  </w:num>
  <w:num w:numId="11" w16cid:durableId="740561388">
    <w:abstractNumId w:val="5"/>
  </w:num>
  <w:num w:numId="12" w16cid:durableId="82235008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milton Niculescu">
    <w15:presenceInfo w15:providerId="None" w15:userId="Hamilton Niculesc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DFC"/>
    <w:rsid w:val="0002147C"/>
    <w:rsid w:val="00070A22"/>
    <w:rsid w:val="00136AF3"/>
    <w:rsid w:val="00223DFC"/>
    <w:rsid w:val="002B1085"/>
    <w:rsid w:val="00397497"/>
    <w:rsid w:val="00650D95"/>
    <w:rsid w:val="00653DA4"/>
    <w:rsid w:val="007B4AC3"/>
    <w:rsid w:val="008F6F58"/>
    <w:rsid w:val="00926868"/>
    <w:rsid w:val="009A49A9"/>
    <w:rsid w:val="00C14CC8"/>
    <w:rsid w:val="00D11DAA"/>
    <w:rsid w:val="00D24F3A"/>
    <w:rsid w:val="00DA6ED4"/>
    <w:rsid w:val="00DE62B5"/>
    <w:rsid w:val="00EE03D4"/>
    <w:rsid w:val="00F620D3"/>
    <w:rsid w:val="00F75C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6D56C"/>
  <w15:chartTrackingRefBased/>
  <w15:docId w15:val="{C50EEB40-7F76-894E-9882-510887E35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DFC"/>
    <w:pPr>
      <w:spacing w:before="60" w:after="120"/>
      <w:ind w:left="720"/>
      <w:contextualSpacing/>
    </w:pPr>
    <w:rPr>
      <w:rFonts w:ascii="Arial" w:eastAsia="Times New Roman" w:hAnsi="Arial" w:cs="Times New Roman"/>
      <w:lang w:val="en-US"/>
    </w:rPr>
  </w:style>
  <w:style w:type="paragraph" w:styleId="Header">
    <w:name w:val="header"/>
    <w:basedOn w:val="Normal"/>
    <w:link w:val="HeaderChar"/>
    <w:uiPriority w:val="99"/>
    <w:unhideWhenUsed/>
    <w:rsid w:val="00397497"/>
    <w:pPr>
      <w:tabs>
        <w:tab w:val="center" w:pos="4513"/>
        <w:tab w:val="right" w:pos="9026"/>
      </w:tabs>
    </w:pPr>
  </w:style>
  <w:style w:type="character" w:customStyle="1" w:styleId="HeaderChar">
    <w:name w:val="Header Char"/>
    <w:basedOn w:val="DefaultParagraphFont"/>
    <w:link w:val="Header"/>
    <w:uiPriority w:val="99"/>
    <w:rsid w:val="00397497"/>
  </w:style>
  <w:style w:type="paragraph" w:styleId="Footer">
    <w:name w:val="footer"/>
    <w:basedOn w:val="Normal"/>
    <w:link w:val="FooterChar"/>
    <w:uiPriority w:val="99"/>
    <w:unhideWhenUsed/>
    <w:rsid w:val="00397497"/>
    <w:pPr>
      <w:tabs>
        <w:tab w:val="center" w:pos="4513"/>
        <w:tab w:val="right" w:pos="9026"/>
      </w:tabs>
    </w:pPr>
  </w:style>
  <w:style w:type="character" w:customStyle="1" w:styleId="FooterChar">
    <w:name w:val="Footer Char"/>
    <w:basedOn w:val="DefaultParagraphFont"/>
    <w:link w:val="Footer"/>
    <w:uiPriority w:val="99"/>
    <w:rsid w:val="00397497"/>
  </w:style>
  <w:style w:type="paragraph" w:styleId="Title">
    <w:name w:val="Title"/>
    <w:basedOn w:val="Normal"/>
    <w:link w:val="TitleChar"/>
    <w:qFormat/>
    <w:rsid w:val="00DA6ED4"/>
    <w:pPr>
      <w:spacing w:before="240" w:after="60"/>
      <w:outlineLvl w:val="0"/>
    </w:pPr>
    <w:rPr>
      <w:rFonts w:ascii="Arial" w:eastAsia="Times New Roman" w:hAnsi="Arial" w:cs="Arial"/>
      <w:b/>
      <w:bCs/>
      <w:kern w:val="28"/>
      <w:sz w:val="32"/>
      <w:szCs w:val="32"/>
      <w:lang w:val="en-US"/>
    </w:rPr>
  </w:style>
  <w:style w:type="character" w:customStyle="1" w:styleId="TitleChar">
    <w:name w:val="Title Char"/>
    <w:basedOn w:val="DefaultParagraphFont"/>
    <w:link w:val="Title"/>
    <w:rsid w:val="00DA6ED4"/>
    <w:rPr>
      <w:rFonts w:ascii="Arial" w:eastAsia="Times New Roman" w:hAnsi="Arial" w:cs="Arial"/>
      <w:b/>
      <w:bCs/>
      <w:kern w:val="28"/>
      <w:sz w:val="32"/>
      <w:szCs w:val="32"/>
      <w:lang w:val="en-US"/>
    </w:rPr>
  </w:style>
  <w:style w:type="paragraph" w:styleId="Revision">
    <w:name w:val="Revision"/>
    <w:hidden/>
    <w:uiPriority w:val="99"/>
    <w:semiHidden/>
    <w:rsid w:val="00D11DAA"/>
  </w:style>
  <w:style w:type="character" w:styleId="CommentReference">
    <w:name w:val="annotation reference"/>
    <w:basedOn w:val="DefaultParagraphFont"/>
    <w:uiPriority w:val="99"/>
    <w:semiHidden/>
    <w:unhideWhenUsed/>
    <w:rsid w:val="00D11DAA"/>
    <w:rPr>
      <w:sz w:val="16"/>
      <w:szCs w:val="16"/>
    </w:rPr>
  </w:style>
  <w:style w:type="paragraph" w:styleId="CommentText">
    <w:name w:val="annotation text"/>
    <w:basedOn w:val="Normal"/>
    <w:link w:val="CommentTextChar"/>
    <w:uiPriority w:val="99"/>
    <w:semiHidden/>
    <w:unhideWhenUsed/>
    <w:rsid w:val="00D11DAA"/>
    <w:rPr>
      <w:sz w:val="20"/>
      <w:szCs w:val="20"/>
    </w:rPr>
  </w:style>
  <w:style w:type="character" w:customStyle="1" w:styleId="CommentTextChar">
    <w:name w:val="Comment Text Char"/>
    <w:basedOn w:val="DefaultParagraphFont"/>
    <w:link w:val="CommentText"/>
    <w:uiPriority w:val="99"/>
    <w:semiHidden/>
    <w:rsid w:val="00D11DAA"/>
    <w:rPr>
      <w:sz w:val="20"/>
      <w:szCs w:val="20"/>
    </w:rPr>
  </w:style>
  <w:style w:type="paragraph" w:styleId="CommentSubject">
    <w:name w:val="annotation subject"/>
    <w:basedOn w:val="CommentText"/>
    <w:next w:val="CommentText"/>
    <w:link w:val="CommentSubjectChar"/>
    <w:uiPriority w:val="99"/>
    <w:semiHidden/>
    <w:unhideWhenUsed/>
    <w:rsid w:val="00D11DAA"/>
    <w:rPr>
      <w:b/>
      <w:bCs/>
    </w:rPr>
  </w:style>
  <w:style w:type="character" w:customStyle="1" w:styleId="CommentSubjectChar">
    <w:name w:val="Comment Subject Char"/>
    <w:basedOn w:val="CommentTextChar"/>
    <w:link w:val="CommentSubject"/>
    <w:uiPriority w:val="99"/>
    <w:semiHidden/>
    <w:rsid w:val="00D11D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2622</Words>
  <Characters>14947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O'Driscoll</dc:creator>
  <cp:keywords/>
  <dc:description/>
  <cp:lastModifiedBy>Hamilton Niculescu</cp:lastModifiedBy>
  <cp:revision>3</cp:revision>
  <dcterms:created xsi:type="dcterms:W3CDTF">2022-06-07T15:27:00Z</dcterms:created>
  <dcterms:modified xsi:type="dcterms:W3CDTF">2022-06-08T09:40:00Z</dcterms:modified>
</cp:coreProperties>
</file>